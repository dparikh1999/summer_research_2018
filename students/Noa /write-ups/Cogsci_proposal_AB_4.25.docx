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5609B" w14:textId="77777777" w:rsidR="0019356E" w:rsidRDefault="0019356E">
      <w:pPr>
        <w:spacing w:line="240" w:lineRule="auto"/>
        <w:jc w:val="center"/>
        <w:rPr>
          <w:rFonts w:ascii="Times New Roman" w:eastAsia="Times New Roman" w:hAnsi="Times New Roman" w:cs="Times New Roman"/>
          <w:sz w:val="24"/>
          <w:szCs w:val="24"/>
        </w:rPr>
      </w:pPr>
    </w:p>
    <w:p w14:paraId="3777FB91" w14:textId="77777777" w:rsidR="0019356E" w:rsidRDefault="0019356E">
      <w:pPr>
        <w:spacing w:line="240" w:lineRule="auto"/>
        <w:jc w:val="center"/>
        <w:rPr>
          <w:rFonts w:ascii="Times New Roman" w:eastAsia="Times New Roman" w:hAnsi="Times New Roman" w:cs="Times New Roman"/>
          <w:sz w:val="24"/>
          <w:szCs w:val="24"/>
        </w:rPr>
      </w:pPr>
    </w:p>
    <w:p w14:paraId="10FABAAD" w14:textId="77777777" w:rsidR="0019356E" w:rsidRDefault="0019356E">
      <w:pPr>
        <w:spacing w:line="240" w:lineRule="auto"/>
        <w:jc w:val="center"/>
        <w:rPr>
          <w:rFonts w:ascii="Times New Roman" w:eastAsia="Times New Roman" w:hAnsi="Times New Roman" w:cs="Times New Roman"/>
          <w:sz w:val="24"/>
          <w:szCs w:val="24"/>
        </w:rPr>
      </w:pPr>
    </w:p>
    <w:p w14:paraId="7DD83FE2" w14:textId="77777777" w:rsidR="0019356E" w:rsidRDefault="0019356E">
      <w:pPr>
        <w:spacing w:line="240" w:lineRule="auto"/>
        <w:jc w:val="center"/>
        <w:rPr>
          <w:rFonts w:ascii="Times New Roman" w:eastAsia="Times New Roman" w:hAnsi="Times New Roman" w:cs="Times New Roman"/>
          <w:sz w:val="24"/>
          <w:szCs w:val="24"/>
        </w:rPr>
      </w:pPr>
    </w:p>
    <w:p w14:paraId="6C17B46A" w14:textId="77777777" w:rsidR="0019356E" w:rsidRDefault="0019356E">
      <w:pPr>
        <w:spacing w:line="240" w:lineRule="auto"/>
        <w:jc w:val="center"/>
        <w:rPr>
          <w:rFonts w:ascii="Times New Roman" w:eastAsia="Times New Roman" w:hAnsi="Times New Roman" w:cs="Times New Roman"/>
          <w:sz w:val="24"/>
          <w:szCs w:val="24"/>
        </w:rPr>
      </w:pPr>
    </w:p>
    <w:p w14:paraId="64713553" w14:textId="77777777" w:rsidR="0019356E" w:rsidRDefault="0019356E">
      <w:pPr>
        <w:spacing w:line="240" w:lineRule="auto"/>
        <w:jc w:val="center"/>
        <w:rPr>
          <w:rFonts w:ascii="Times New Roman" w:eastAsia="Times New Roman" w:hAnsi="Times New Roman" w:cs="Times New Roman"/>
          <w:sz w:val="24"/>
          <w:szCs w:val="24"/>
        </w:rPr>
      </w:pPr>
    </w:p>
    <w:p w14:paraId="6617A3DE" w14:textId="77777777" w:rsidR="0019356E" w:rsidRDefault="00035E6A" w:rsidP="000726CB">
      <w:pPr>
        <w:spacing w:line="480" w:lineRule="auto"/>
        <w:jc w:val="center"/>
        <w:outlineLv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Attali</w:t>
      </w:r>
      <w:proofErr w:type="spellEnd"/>
    </w:p>
    <w:p w14:paraId="33F65903" w14:textId="77777777" w:rsidR="0019356E" w:rsidRDefault="00035E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for Cognitive Science Undergraduate Thesis</w:t>
      </w:r>
    </w:p>
    <w:p w14:paraId="0CC18802" w14:textId="77777777" w:rsidR="0019356E" w:rsidRDefault="00035E6A">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Effects of Training Cantonese Speakers in Phonological Production of English Plosives</w:t>
      </w:r>
      <w:commentRangeEnd w:id="0"/>
      <w:r w:rsidR="005D717D">
        <w:rPr>
          <w:rStyle w:val="CommentReference"/>
        </w:rPr>
        <w:commentReference w:id="0"/>
      </w:r>
    </w:p>
    <w:p w14:paraId="778B65E0" w14:textId="77777777" w:rsidR="0019356E" w:rsidRDefault="00035E6A" w:rsidP="000726CB">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Advisor: Karin </w:t>
      </w:r>
      <w:proofErr w:type="spellStart"/>
      <w:r>
        <w:rPr>
          <w:rFonts w:ascii="Times New Roman" w:eastAsia="Times New Roman" w:hAnsi="Times New Roman" w:cs="Times New Roman"/>
          <w:sz w:val="24"/>
          <w:szCs w:val="24"/>
        </w:rPr>
        <w:t>Stromswold</w:t>
      </w:r>
      <w:proofErr w:type="spellEnd"/>
      <w:r>
        <w:rPr>
          <w:rFonts w:ascii="Times New Roman" w:eastAsia="Times New Roman" w:hAnsi="Times New Roman" w:cs="Times New Roman"/>
          <w:sz w:val="24"/>
          <w:szCs w:val="24"/>
        </w:rPr>
        <w:t>, Professor, Psychology</w:t>
      </w:r>
    </w:p>
    <w:p w14:paraId="39D04893" w14:textId="77777777" w:rsidR="0019356E" w:rsidRDefault="00035E6A" w:rsidP="000726CB">
      <w:pPr>
        <w:spacing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Advisor: Ana </w:t>
      </w:r>
      <w:proofErr w:type="spellStart"/>
      <w:r>
        <w:rPr>
          <w:rFonts w:ascii="Times New Roman" w:eastAsia="Times New Roman" w:hAnsi="Times New Roman" w:cs="Times New Roman"/>
          <w:sz w:val="24"/>
          <w:szCs w:val="24"/>
        </w:rPr>
        <w:t>Rinzler</w:t>
      </w:r>
      <w:proofErr w:type="spellEnd"/>
      <w:r>
        <w:rPr>
          <w:rFonts w:ascii="Times New Roman" w:eastAsia="Times New Roman" w:hAnsi="Times New Roman" w:cs="Times New Roman"/>
          <w:sz w:val="24"/>
          <w:szCs w:val="24"/>
        </w:rPr>
        <w:t>, PhD student, Cognitive Psychology</w:t>
      </w:r>
    </w:p>
    <w:p w14:paraId="067CEF2C" w14:textId="77777777" w:rsidR="0019356E" w:rsidRDefault="0019356E">
      <w:pPr>
        <w:spacing w:line="480" w:lineRule="auto"/>
        <w:jc w:val="center"/>
        <w:rPr>
          <w:rFonts w:ascii="Times New Roman" w:eastAsia="Times New Roman" w:hAnsi="Times New Roman" w:cs="Times New Roman"/>
          <w:sz w:val="24"/>
          <w:szCs w:val="24"/>
        </w:rPr>
      </w:pPr>
    </w:p>
    <w:p w14:paraId="01F00E34" w14:textId="77777777" w:rsidR="0019356E" w:rsidRDefault="0019356E">
      <w:pPr>
        <w:spacing w:line="240" w:lineRule="auto"/>
        <w:rPr>
          <w:rFonts w:ascii="Times New Roman" w:eastAsia="Times New Roman" w:hAnsi="Times New Roman" w:cs="Times New Roman"/>
          <w:sz w:val="24"/>
          <w:szCs w:val="24"/>
        </w:rPr>
      </w:pPr>
    </w:p>
    <w:p w14:paraId="715DA29A" w14:textId="77777777" w:rsidR="0019356E" w:rsidRDefault="00035E6A">
      <w:pPr>
        <w:spacing w:line="240" w:lineRule="auto"/>
        <w:rPr>
          <w:rFonts w:ascii="Times New Roman" w:eastAsia="Times New Roman" w:hAnsi="Times New Roman" w:cs="Times New Roman"/>
          <w:b/>
          <w:sz w:val="24"/>
          <w:szCs w:val="24"/>
        </w:rPr>
      </w:pPr>
      <w:r>
        <w:br w:type="page"/>
      </w:r>
    </w:p>
    <w:p w14:paraId="3033D341" w14:textId="77777777" w:rsidR="0019356E" w:rsidRDefault="00035E6A" w:rsidP="000726CB">
      <w:pPr>
        <w:spacing w:line="240" w:lineRule="auto"/>
        <w:jc w:val="center"/>
        <w:outlineLvl w:val="0"/>
        <w:rPr>
          <w:rFonts w:ascii="Times New Roman" w:eastAsia="Times New Roman" w:hAnsi="Times New Roman" w:cs="Times New Roman"/>
          <w:b/>
          <w:sz w:val="24"/>
          <w:szCs w:val="24"/>
        </w:rPr>
      </w:pPr>
      <w:del w:id="1" w:author="Ana Bennett" w:date="2018-04-25T12:09:00Z">
        <w:r w:rsidDel="005D717D">
          <w:rPr>
            <w:rFonts w:ascii="Times New Roman" w:eastAsia="Times New Roman" w:hAnsi="Times New Roman" w:cs="Times New Roman"/>
            <w:sz w:val="24"/>
            <w:szCs w:val="24"/>
          </w:rPr>
          <w:lastRenderedPageBreak/>
          <w:delText>(</w:delText>
        </w:r>
      </w:del>
      <w:r>
        <w:rPr>
          <w:rFonts w:ascii="Times New Roman" w:eastAsia="Times New Roman" w:hAnsi="Times New Roman" w:cs="Times New Roman"/>
          <w:b/>
          <w:sz w:val="24"/>
          <w:szCs w:val="24"/>
        </w:rPr>
        <w:t>Abstract</w:t>
      </w:r>
    </w:p>
    <w:p w14:paraId="4F3C1EFB" w14:textId="77777777" w:rsidR="0019356E" w:rsidRDefault="0019356E">
      <w:pPr>
        <w:spacing w:line="240" w:lineRule="auto"/>
        <w:rPr>
          <w:rFonts w:ascii="Times New Roman" w:eastAsia="Times New Roman" w:hAnsi="Times New Roman" w:cs="Times New Roman"/>
          <w:sz w:val="24"/>
          <w:szCs w:val="24"/>
        </w:rPr>
      </w:pPr>
    </w:p>
    <w:p w14:paraId="507D7021" w14:textId="2043E44A"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investigating the Critical Period Hypothesis (CPH) of second language (L2) acquisition, which claims that L2 acquisition depends on the learner's age. CPH posits that </w:t>
      </w:r>
      <w:commentRangeStart w:id="2"/>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iological predispositions </w:t>
      </w:r>
      <w:commentRangeEnd w:id="2"/>
      <w:r w:rsidR="00E0319A">
        <w:rPr>
          <w:rStyle w:val="CommentReference"/>
        </w:rPr>
        <w:commentReference w:id="2"/>
      </w:r>
      <w:r>
        <w:rPr>
          <w:rFonts w:ascii="Times New Roman" w:eastAsia="Times New Roman" w:hAnsi="Times New Roman" w:cs="Times New Roman"/>
          <w:sz w:val="24"/>
          <w:szCs w:val="24"/>
        </w:rPr>
        <w:t xml:space="preserve">provide younger speakers with an advantage over older speakers, such that younger learners acquire L2 with greater ease. </w:t>
      </w:r>
      <w:commentRangeStart w:id="3"/>
      <w:r>
        <w:rPr>
          <w:rFonts w:ascii="Times New Roman" w:eastAsia="Times New Roman" w:hAnsi="Times New Roman" w:cs="Times New Roman"/>
          <w:sz w:val="24"/>
          <w:szCs w:val="24"/>
        </w:rPr>
        <w:t>Alternatively, an immersive L2 environment may matter more.</w:t>
      </w:r>
      <w:commentRangeEnd w:id="3"/>
      <w:r w:rsidR="005D717D">
        <w:rPr>
          <w:rStyle w:val="CommentReference"/>
        </w:rPr>
        <w:commentReference w:id="3"/>
      </w:r>
      <w:r>
        <w:rPr>
          <w:rFonts w:ascii="Times New Roman" w:eastAsia="Times New Roman" w:hAnsi="Times New Roman" w:cs="Times New Roman"/>
          <w:sz w:val="24"/>
          <w:szCs w:val="24"/>
        </w:rPr>
        <w:t xml:space="preserve"> In collaboration with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we hypothesi</w:t>
      </w:r>
      <w:r>
        <w:rPr>
          <w:rFonts w:ascii="Times New Roman" w:eastAsia="Times New Roman" w:hAnsi="Times New Roman" w:cs="Times New Roman"/>
          <w:sz w:val="24"/>
          <w:szCs w:val="24"/>
        </w:rPr>
        <w:t xml:space="preserve">ze that amount of good L2 input can </w:t>
      </w:r>
      <w:ins w:id="4" w:author="Ana Bennett" w:date="2018-04-25T12:13:00Z">
        <w:r w:rsidR="00C331BF">
          <w:rPr>
            <w:rFonts w:ascii="Times New Roman" w:eastAsia="Times New Roman" w:hAnsi="Times New Roman" w:cs="Times New Roman"/>
            <w:sz w:val="24"/>
            <w:szCs w:val="24"/>
          </w:rPr>
          <w:t xml:space="preserve">influence </w:t>
        </w:r>
      </w:ins>
      <w:del w:id="5" w:author="Ana Bennett" w:date="2018-04-25T12:13:00Z">
        <w:r w:rsidDel="00C331BF">
          <w:rPr>
            <w:rFonts w:ascii="Times New Roman" w:eastAsia="Times New Roman" w:hAnsi="Times New Roman" w:cs="Times New Roman"/>
            <w:sz w:val="24"/>
            <w:szCs w:val="24"/>
          </w:rPr>
          <w:delText xml:space="preserve">overcome </w:delText>
        </w:r>
      </w:del>
      <w:r>
        <w:rPr>
          <w:rFonts w:ascii="Times New Roman" w:eastAsia="Times New Roman" w:hAnsi="Times New Roman" w:cs="Times New Roman"/>
          <w:sz w:val="24"/>
          <w:szCs w:val="24"/>
        </w:rPr>
        <w:t xml:space="preserve">the timing factor in L2 acquisition. We propose to test this hypothesis by </w:t>
      </w:r>
      <w:commentRangeStart w:id="6"/>
      <w:r>
        <w:rPr>
          <w:rFonts w:ascii="Times New Roman" w:eastAsia="Times New Roman" w:hAnsi="Times New Roman" w:cs="Times New Roman"/>
          <w:sz w:val="24"/>
          <w:szCs w:val="24"/>
        </w:rPr>
        <w:t>analyzing the effects of</w:t>
      </w:r>
      <w:r>
        <w:rPr>
          <w:rFonts w:ascii="Times New Roman" w:eastAsia="Times New Roman" w:hAnsi="Times New Roman" w:cs="Times New Roman"/>
          <w:sz w:val="24"/>
          <w:szCs w:val="24"/>
        </w:rPr>
        <w:t xml:space="preserve"> training versus age in L2 phonology</w:t>
      </w:r>
      <w:commentRangeEnd w:id="6"/>
      <w:r w:rsidR="00C331BF">
        <w:rPr>
          <w:rStyle w:val="CommentReference"/>
        </w:rPr>
        <w:commentReference w:id="6"/>
      </w:r>
      <w:r>
        <w:rPr>
          <w:rFonts w:ascii="Times New Roman" w:eastAsia="Times New Roman" w:hAnsi="Times New Roman" w:cs="Times New Roman"/>
          <w:sz w:val="24"/>
          <w:szCs w:val="24"/>
        </w:rPr>
        <w:t xml:space="preserve">. </w:t>
      </w:r>
      <w:commentRangeStart w:id="7"/>
      <w:r>
        <w:rPr>
          <w:rFonts w:ascii="Times New Roman" w:eastAsia="Times New Roman" w:hAnsi="Times New Roman" w:cs="Times New Roman"/>
          <w:sz w:val="24"/>
          <w:szCs w:val="24"/>
        </w:rPr>
        <w:t>We are carrying out acoustic analysis using PRAAT software of production d</w:t>
      </w:r>
      <w:r>
        <w:rPr>
          <w:rFonts w:ascii="Times New Roman" w:eastAsia="Times New Roman" w:hAnsi="Times New Roman" w:cs="Times New Roman"/>
          <w:sz w:val="24"/>
          <w:szCs w:val="24"/>
        </w:rPr>
        <w:t xml:space="preserve">ata from Cantonese speakers of differing ages intensively training their pronunciation of English words. </w:t>
      </w:r>
      <w:commentRangeEnd w:id="7"/>
      <w:r w:rsidR="00A71F43">
        <w:rPr>
          <w:rStyle w:val="CommentReference"/>
        </w:rPr>
        <w:commentReference w:id="7"/>
      </w:r>
      <w:r>
        <w:rPr>
          <w:rFonts w:ascii="Times New Roman" w:eastAsia="Times New Roman" w:hAnsi="Times New Roman" w:cs="Times New Roman"/>
          <w:sz w:val="24"/>
          <w:szCs w:val="24"/>
        </w:rPr>
        <w:t xml:space="preserve">Our analysis focuses on the speakers' production of English plosive stops </w:t>
      </w:r>
      <w:ins w:id="8" w:author="Ana Bennett" w:date="2018-04-25T12:16:00Z">
        <w:r w:rsidR="00985395">
          <w:rPr>
            <w:rFonts w:ascii="Times New Roman" w:eastAsia="Times New Roman" w:hAnsi="Times New Roman" w:cs="Times New Roman"/>
            <w:sz w:val="24"/>
            <w:szCs w:val="24"/>
          </w:rPr>
          <w:t>/</w:t>
        </w:r>
      </w:ins>
      <w:del w:id="9" w:author="Ana Bennett" w:date="2018-04-25T12:16:00Z">
        <w:r w:rsidRPr="00985395" w:rsidDel="00985395">
          <w:rPr>
            <w:rFonts w:ascii="Times New Roman" w:eastAsia="Times New Roman" w:hAnsi="Times New Roman" w:cs="Times New Roman"/>
            <w:sz w:val="24"/>
            <w:szCs w:val="24"/>
          </w:rPr>
          <w:delText>(</w:delText>
        </w:r>
      </w:del>
      <w:r w:rsidRPr="00985395">
        <w:rPr>
          <w:rFonts w:ascii="Times New Roman" w:eastAsia="Times New Roman" w:hAnsi="Times New Roman" w:cs="Times New Roman"/>
          <w:sz w:val="24"/>
          <w:szCs w:val="24"/>
          <w:rPrChange w:id="10" w:author="Ana Bennett" w:date="2018-04-25T12:16:00Z">
            <w:rPr>
              <w:rFonts w:ascii="Times New Roman" w:eastAsia="Times New Roman" w:hAnsi="Times New Roman" w:cs="Times New Roman"/>
              <w:i/>
              <w:sz w:val="24"/>
              <w:szCs w:val="24"/>
            </w:rPr>
          </w:rPrChange>
        </w:rPr>
        <w:t xml:space="preserve">b, </w:t>
      </w:r>
      <w:ins w:id="11" w:author="Ana Bennett" w:date="2018-04-25T12:16:00Z">
        <w:r w:rsidR="00985395">
          <w:rPr>
            <w:rFonts w:ascii="Times New Roman" w:eastAsia="Times New Roman" w:hAnsi="Times New Roman" w:cs="Times New Roman"/>
            <w:sz w:val="24"/>
            <w:szCs w:val="24"/>
          </w:rPr>
          <w:t>d, g</w:t>
        </w:r>
      </w:ins>
      <w:del w:id="12" w:author="Ana Bennett" w:date="2018-04-25T12:16:00Z">
        <w:r w:rsidRPr="00985395" w:rsidDel="00985395">
          <w:rPr>
            <w:rFonts w:ascii="Times New Roman" w:eastAsia="Times New Roman" w:hAnsi="Times New Roman" w:cs="Times New Roman"/>
            <w:sz w:val="24"/>
            <w:szCs w:val="24"/>
            <w:rPrChange w:id="13" w:author="Ana Bennett" w:date="2018-04-25T12:16:00Z">
              <w:rPr>
                <w:rFonts w:ascii="Times New Roman" w:eastAsia="Times New Roman" w:hAnsi="Times New Roman" w:cs="Times New Roman"/>
                <w:i/>
                <w:sz w:val="24"/>
                <w:szCs w:val="24"/>
              </w:rPr>
            </w:rPrChange>
          </w:rPr>
          <w:delText>p, d, t, k, g</w:delText>
        </w:r>
      </w:del>
      <w:ins w:id="14" w:author="Ana Bennett" w:date="2018-04-25T12:16:00Z">
        <w:r w:rsidR="00985395">
          <w:rPr>
            <w:rFonts w:ascii="Times New Roman" w:eastAsia="Times New Roman" w:hAnsi="Times New Roman" w:cs="Times New Roman"/>
            <w:sz w:val="24"/>
            <w:szCs w:val="24"/>
          </w:rPr>
          <w:t>/ and /p, t, k/</w:t>
        </w:r>
      </w:ins>
      <w:del w:id="15" w:author="Ana Bennett" w:date="2018-04-25T12:16:00Z">
        <w:r w:rsidDel="0098539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in phonological minimal pair words (</w:t>
      </w:r>
      <w:del w:id="16" w:author="Ana Bennett" w:date="2018-04-25T12:17:00Z">
        <w:r w:rsidDel="00985395">
          <w:rPr>
            <w:rFonts w:ascii="Times New Roman" w:eastAsia="Times New Roman" w:hAnsi="Times New Roman" w:cs="Times New Roman"/>
            <w:sz w:val="24"/>
            <w:szCs w:val="24"/>
          </w:rPr>
          <w:delText>e.g</w:delText>
        </w:r>
      </w:del>
      <w:ins w:id="17" w:author="Ana Bennett" w:date="2018-04-25T12:17:00Z">
        <w:r w:rsidR="00985395">
          <w:rPr>
            <w:rFonts w:ascii="Times New Roman" w:eastAsia="Times New Roman" w:hAnsi="Times New Roman" w:cs="Times New Roman"/>
            <w:sz w:val="24"/>
            <w:szCs w:val="24"/>
          </w:rPr>
          <w:t>i.e</w:t>
        </w:r>
      </w:ins>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bag</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back</w:t>
      </w:r>
      <w:r>
        <w:rPr>
          <w:rFonts w:ascii="Times New Roman" w:eastAsia="Times New Roman" w:hAnsi="Times New Roman" w:cs="Times New Roman"/>
          <w:sz w:val="24"/>
          <w:szCs w:val="24"/>
        </w:rPr>
        <w:t>) to</w:t>
      </w:r>
      <w:r>
        <w:rPr>
          <w:rFonts w:ascii="Times New Roman" w:eastAsia="Times New Roman" w:hAnsi="Times New Roman" w:cs="Times New Roman"/>
          <w:sz w:val="24"/>
          <w:szCs w:val="24"/>
        </w:rPr>
        <w:t xml:space="preserve"> test whether training improves a speaker's ability to produce the contrast between these plosives. </w:t>
      </w:r>
      <w:commentRangeStart w:id="18"/>
      <w:r>
        <w:rPr>
          <w:rFonts w:ascii="Times New Roman" w:eastAsia="Times New Roman" w:hAnsi="Times New Roman" w:cs="Times New Roman"/>
          <w:sz w:val="24"/>
          <w:szCs w:val="24"/>
        </w:rPr>
        <w:t>As a future goal, we want to investigate the acoustic cues most important in helping speakers make these distinctions.</w:t>
      </w:r>
      <w:commentRangeEnd w:id="18"/>
      <w:r w:rsidR="00985395">
        <w:rPr>
          <w:rStyle w:val="CommentReference"/>
        </w:rPr>
        <w:commentReference w:id="18"/>
      </w:r>
    </w:p>
    <w:p w14:paraId="77437FDF" w14:textId="77777777" w:rsidR="0019356E" w:rsidRDefault="0019356E">
      <w:pPr>
        <w:spacing w:line="240" w:lineRule="auto"/>
        <w:rPr>
          <w:rFonts w:ascii="Times New Roman" w:eastAsia="Times New Roman" w:hAnsi="Times New Roman" w:cs="Times New Roman"/>
          <w:sz w:val="24"/>
          <w:szCs w:val="24"/>
        </w:rPr>
      </w:pPr>
    </w:p>
    <w:p w14:paraId="738D7EB3" w14:textId="77777777" w:rsidR="0019356E" w:rsidRDefault="00035E6A" w:rsidP="000726CB">
      <w:pPr>
        <w:spacing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critical period; second la</w:t>
      </w:r>
      <w:r>
        <w:rPr>
          <w:rFonts w:ascii="Times New Roman" w:eastAsia="Times New Roman" w:hAnsi="Times New Roman" w:cs="Times New Roman"/>
          <w:sz w:val="24"/>
          <w:szCs w:val="24"/>
        </w:rPr>
        <w:t>nguage acquisition; phonology; perceptual training</w:t>
      </w:r>
      <w:del w:id="19" w:author="Ana Bennett" w:date="2018-04-25T12:18:00Z">
        <w:r w:rsidDel="00766563">
          <w:rPr>
            <w:rFonts w:ascii="Times New Roman" w:eastAsia="Times New Roman" w:hAnsi="Times New Roman" w:cs="Times New Roman"/>
            <w:sz w:val="24"/>
            <w:szCs w:val="24"/>
          </w:rPr>
          <w:delText>)</w:delText>
        </w:r>
      </w:del>
    </w:p>
    <w:p w14:paraId="1642A06D" w14:textId="77777777" w:rsidR="0019356E" w:rsidRDefault="0019356E">
      <w:pPr>
        <w:spacing w:line="240" w:lineRule="auto"/>
        <w:rPr>
          <w:rFonts w:ascii="Times New Roman" w:eastAsia="Times New Roman" w:hAnsi="Times New Roman" w:cs="Times New Roman"/>
          <w:sz w:val="24"/>
          <w:szCs w:val="24"/>
        </w:rPr>
      </w:pPr>
    </w:p>
    <w:p w14:paraId="151131C5" w14:textId="6BE5DBC1" w:rsidR="0019356E" w:rsidRDefault="00035E6A">
      <w:pPr>
        <w:spacing w:line="240" w:lineRule="auto"/>
        <w:jc w:val="center"/>
        <w:rPr>
          <w:rFonts w:ascii="Times New Roman" w:eastAsia="Times New Roman" w:hAnsi="Times New Roman" w:cs="Times New Roman"/>
          <w:b/>
          <w:sz w:val="24"/>
          <w:szCs w:val="24"/>
        </w:rPr>
      </w:pPr>
      <w:r>
        <w:br w:type="page"/>
      </w:r>
    </w:p>
    <w:p w14:paraId="4FAF0092" w14:textId="77777777" w:rsidR="0019356E" w:rsidRDefault="00035E6A" w:rsidP="000726CB">
      <w:pPr>
        <w:spacing w:line="240" w:lineRule="auto"/>
        <w:outlineLvl w:val="0"/>
        <w:rPr>
          <w:ins w:id="20" w:author="Ana Bennett" w:date="2018-04-25T12:09:00Z"/>
          <w:rFonts w:ascii="Times New Roman" w:eastAsia="Times New Roman" w:hAnsi="Times New Roman" w:cs="Times New Roman"/>
          <w:b/>
          <w:sz w:val="24"/>
          <w:szCs w:val="24"/>
        </w:rPr>
        <w:pPrChange w:id="21" w:author="Ana Bennett" w:date="2018-04-25T12:09:00Z">
          <w:pPr>
            <w:spacing w:line="240" w:lineRule="auto"/>
            <w:jc w:val="center"/>
          </w:pPr>
        </w:pPrChange>
      </w:pPr>
      <w:r>
        <w:rPr>
          <w:rFonts w:ascii="Times New Roman" w:eastAsia="Times New Roman" w:hAnsi="Times New Roman" w:cs="Times New Roman"/>
          <w:b/>
          <w:sz w:val="24"/>
          <w:szCs w:val="24"/>
        </w:rPr>
        <w:lastRenderedPageBreak/>
        <w:t>Introduction</w:t>
      </w:r>
    </w:p>
    <w:p w14:paraId="07B5CF1D" w14:textId="77777777" w:rsidR="005D717D" w:rsidRDefault="005D717D" w:rsidP="005D717D">
      <w:pPr>
        <w:spacing w:line="240" w:lineRule="auto"/>
        <w:rPr>
          <w:rFonts w:ascii="Times New Roman" w:eastAsia="Times New Roman" w:hAnsi="Times New Roman" w:cs="Times New Roman"/>
          <w:b/>
          <w:sz w:val="24"/>
          <w:szCs w:val="24"/>
        </w:rPr>
        <w:pPrChange w:id="22" w:author="Ana Bennett" w:date="2018-04-25T12:09:00Z">
          <w:pPr>
            <w:spacing w:line="240" w:lineRule="auto"/>
            <w:jc w:val="center"/>
          </w:pPr>
        </w:pPrChange>
      </w:pPr>
    </w:p>
    <w:p w14:paraId="64D7387D" w14:textId="225C9EFF" w:rsidR="0019356E" w:rsidRDefault="00035E6A">
      <w:pPr>
        <w:spacing w:line="240" w:lineRule="auto"/>
        <w:ind w:firstLine="720"/>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Folk wisdom claims</w:t>
      </w:r>
      <w:commentRangeEnd w:id="23"/>
      <w:r w:rsidR="00766563">
        <w:rPr>
          <w:rStyle w:val="CommentReference"/>
        </w:rPr>
        <w:commentReference w:id="23"/>
      </w:r>
      <w:r>
        <w:rPr>
          <w:rFonts w:ascii="Times New Roman" w:eastAsia="Times New Roman" w:hAnsi="Times New Roman" w:cs="Times New Roman"/>
          <w:sz w:val="24"/>
          <w:szCs w:val="24"/>
        </w:rPr>
        <w:t xml:space="preserve"> that younger speakers tend to acquire a second language (L2) with greater ease than older speakers</w:t>
      </w:r>
      <w:commentRangeStart w:id="24"/>
      <w:ins w:id="25" w:author="Ana Bennett" w:date="2018-04-25T12:20:00Z">
        <w:r w:rsidR="00414E41">
          <w:rPr>
            <w:rFonts w:ascii="Times New Roman" w:eastAsia="Times New Roman" w:hAnsi="Times New Roman" w:cs="Times New Roman"/>
            <w:sz w:val="24"/>
            <w:szCs w:val="24"/>
          </w:rPr>
          <w:t xml:space="preserve">. </w:t>
        </w:r>
      </w:ins>
      <w:del w:id="26" w:author="Ana Bennett" w:date="2018-04-25T12:20:00Z">
        <w:r w:rsidDel="00414E4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as in immigrant families where the parents in the long term speak mor</w:t>
      </w:r>
      <w:r>
        <w:rPr>
          <w:rFonts w:ascii="Times New Roman" w:eastAsia="Times New Roman" w:hAnsi="Times New Roman" w:cs="Times New Roman"/>
          <w:sz w:val="24"/>
          <w:szCs w:val="24"/>
        </w:rPr>
        <w:t>e effort</w:t>
      </w:r>
      <w:del w:id="27" w:author="Ana Bennett" w:date="2018-04-25T12:19:00Z">
        <w:r w:rsidDel="00414E41">
          <w:rPr>
            <w:rFonts w:ascii="Times New Roman" w:eastAsia="Times New Roman" w:hAnsi="Times New Roman" w:cs="Times New Roman"/>
            <w:sz w:val="24"/>
            <w:szCs w:val="24"/>
          </w:rPr>
          <w:delText>f</w:delText>
        </w:r>
        <w:r w:rsidDel="00414E41">
          <w:rPr>
            <w:rFonts w:ascii="Times New Roman" w:eastAsia="Times New Roman" w:hAnsi="Times New Roman" w:cs="Times New Roman"/>
            <w:sz w:val="24"/>
            <w:szCs w:val="24"/>
          </w:rPr>
          <w:delText>u</w:delText>
        </w:r>
        <w:r w:rsidDel="00414E41">
          <w:rPr>
            <w:rFonts w:ascii="Times New Roman" w:eastAsia="Times New Roman" w:hAnsi="Times New Roman" w:cs="Times New Roman"/>
            <w:sz w:val="24"/>
            <w:szCs w:val="24"/>
          </w:rPr>
          <w:delText>l</w:delText>
        </w:r>
        <w:r w:rsidDel="00414E41">
          <w:rPr>
            <w:rFonts w:ascii="Times New Roman" w:eastAsia="Times New Roman" w:hAnsi="Times New Roman" w:cs="Times New Roman"/>
            <w:sz w:val="24"/>
            <w:szCs w:val="24"/>
          </w:rPr>
          <w:delText>l</w:delText>
        </w:r>
        <w:r w:rsidDel="00414E41">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 xml:space="preserve"> and with a stronger accent than the children</w:t>
      </w:r>
      <w:commentRangeEnd w:id="24"/>
      <w:r w:rsidR="00414E41">
        <w:rPr>
          <w:rStyle w:val="CommentReference"/>
        </w:rPr>
        <w:commentReference w:id="24"/>
      </w:r>
      <w:r>
        <w:rPr>
          <w:rFonts w:ascii="Times New Roman" w:eastAsia="Times New Roman" w:hAnsi="Times New Roman" w:cs="Times New Roman"/>
          <w:sz w:val="24"/>
          <w:szCs w:val="24"/>
        </w:rPr>
        <w:t xml:space="preserve">. </w:t>
      </w:r>
      <w:commentRangeStart w:id="28"/>
      <w:r>
        <w:rPr>
          <w:rFonts w:ascii="Times New Roman" w:eastAsia="Times New Roman" w:hAnsi="Times New Roman" w:cs="Times New Roman"/>
          <w:sz w:val="24"/>
          <w:szCs w:val="24"/>
        </w:rPr>
        <w:t xml:space="preserve">Does this phenomenon occur due to biological and maturational </w:t>
      </w:r>
      <w:ins w:id="29" w:author="Ana Bennett" w:date="2018-04-25T12:33:00Z">
        <w:r w:rsidR="00D53527">
          <w:rPr>
            <w:rFonts w:ascii="Times New Roman" w:eastAsia="Times New Roman" w:hAnsi="Times New Roman" w:cs="Times New Roman"/>
            <w:sz w:val="24"/>
            <w:szCs w:val="24"/>
          </w:rPr>
          <w:t xml:space="preserve">factors, </w:t>
        </w:r>
      </w:ins>
      <w:r>
        <w:rPr>
          <w:rFonts w:ascii="Times New Roman" w:eastAsia="Times New Roman" w:hAnsi="Times New Roman" w:cs="Times New Roman"/>
          <w:sz w:val="24"/>
          <w:szCs w:val="24"/>
        </w:rPr>
        <w:t>or environmental factors? That is to say, does the brain lose flexibility with age such that late learners are biologically predispose</w:t>
      </w:r>
      <w:r>
        <w:rPr>
          <w:rFonts w:ascii="Times New Roman" w:eastAsia="Times New Roman" w:hAnsi="Times New Roman" w:cs="Times New Roman"/>
          <w:sz w:val="24"/>
          <w:szCs w:val="24"/>
        </w:rPr>
        <w:t>d to attain lower levels of L2 proficiency than early learners, or do the environment and linguistic input, the individual’s first language (L1), as well as the individual’s motivation and subjective fit to the environment, play at least as important a rol</w:t>
      </w:r>
      <w:r>
        <w:rPr>
          <w:rFonts w:ascii="Times New Roman" w:eastAsia="Times New Roman" w:hAnsi="Times New Roman" w:cs="Times New Roman"/>
          <w:sz w:val="24"/>
          <w:szCs w:val="24"/>
        </w:rPr>
        <w:t xml:space="preserve">e in final L2 proficiency? </w:t>
      </w:r>
      <w:commentRangeEnd w:id="28"/>
      <w:r w:rsidR="00312BE4">
        <w:rPr>
          <w:rStyle w:val="CommentReference"/>
        </w:rPr>
        <w:commentReference w:id="28"/>
      </w:r>
    </w:p>
    <w:p w14:paraId="2F9F1304" w14:textId="77777777" w:rsidR="0019356E" w:rsidRDefault="0019356E">
      <w:pPr>
        <w:spacing w:line="240" w:lineRule="auto"/>
        <w:ind w:firstLine="720"/>
        <w:rPr>
          <w:rFonts w:ascii="Times New Roman" w:eastAsia="Times New Roman" w:hAnsi="Times New Roman" w:cs="Times New Roman"/>
          <w:sz w:val="24"/>
          <w:szCs w:val="24"/>
        </w:rPr>
      </w:pPr>
    </w:p>
    <w:p w14:paraId="04A940BF" w14:textId="402745F6" w:rsidR="0019356E" w:rsidRDefault="00035E6A" w:rsidP="000726CB">
      <w:pPr>
        <w:spacing w:line="240" w:lineRule="auto"/>
        <w:outlineLvl w:val="0"/>
        <w:rPr>
          <w:ins w:id="30" w:author="Ana Bennett" w:date="2018-04-25T12:09:00Z"/>
          <w:rFonts w:ascii="Times New Roman" w:eastAsia="Times New Roman" w:hAnsi="Times New Roman" w:cs="Times New Roman"/>
          <w:b/>
          <w:sz w:val="24"/>
          <w:szCs w:val="24"/>
        </w:rPr>
      </w:pPr>
      <w:del w:id="31" w:author="Ana Bennett" w:date="2018-04-25T12:35:00Z">
        <w:r w:rsidDel="00AD48EA">
          <w:rPr>
            <w:rFonts w:ascii="Times New Roman" w:eastAsia="Times New Roman" w:hAnsi="Times New Roman" w:cs="Times New Roman"/>
            <w:b/>
            <w:sz w:val="24"/>
            <w:szCs w:val="24"/>
          </w:rPr>
          <w:delText xml:space="preserve">Research </w:delText>
        </w:r>
      </w:del>
      <w:ins w:id="32" w:author="Ana Bennett" w:date="2018-04-25T12:35:00Z">
        <w:r w:rsidR="00AD48EA">
          <w:rPr>
            <w:rFonts w:ascii="Times New Roman" w:eastAsia="Times New Roman" w:hAnsi="Times New Roman" w:cs="Times New Roman"/>
            <w:b/>
            <w:sz w:val="24"/>
            <w:szCs w:val="24"/>
          </w:rPr>
          <w:t>Evidence for</w:t>
        </w:r>
        <w:r w:rsidR="00AD48EA">
          <w:rPr>
            <w:rFonts w:ascii="Times New Roman" w:eastAsia="Times New Roman" w:hAnsi="Times New Roman" w:cs="Times New Roman"/>
            <w:b/>
            <w:sz w:val="24"/>
            <w:szCs w:val="24"/>
          </w:rPr>
          <w:t xml:space="preserve"> </w:t>
        </w:r>
      </w:ins>
      <w:del w:id="33" w:author="Ana Bennett" w:date="2018-04-25T12:35:00Z">
        <w:r w:rsidDel="00AD48EA">
          <w:rPr>
            <w:rFonts w:ascii="Times New Roman" w:eastAsia="Times New Roman" w:hAnsi="Times New Roman" w:cs="Times New Roman"/>
            <w:b/>
            <w:sz w:val="24"/>
            <w:szCs w:val="24"/>
          </w:rPr>
          <w:delText xml:space="preserve">on </w:delText>
        </w:r>
      </w:del>
      <w:r>
        <w:rPr>
          <w:rFonts w:ascii="Times New Roman" w:eastAsia="Times New Roman" w:hAnsi="Times New Roman" w:cs="Times New Roman"/>
          <w:b/>
          <w:sz w:val="24"/>
          <w:szCs w:val="24"/>
        </w:rPr>
        <w:t>Maturational Factors Affecting Language Acquisition</w:t>
      </w:r>
    </w:p>
    <w:p w14:paraId="6C258D04" w14:textId="77777777" w:rsidR="005D717D" w:rsidRDefault="005D717D">
      <w:pPr>
        <w:spacing w:line="240" w:lineRule="auto"/>
        <w:rPr>
          <w:rFonts w:ascii="Times New Roman" w:eastAsia="Times New Roman" w:hAnsi="Times New Roman" w:cs="Times New Roman"/>
          <w:b/>
          <w:sz w:val="24"/>
          <w:szCs w:val="24"/>
        </w:rPr>
      </w:pPr>
    </w:p>
    <w:p w14:paraId="779FC40B" w14:textId="1AE06F68" w:rsidR="0019356E" w:rsidRDefault="00035E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commentRangeStart w:id="34"/>
      <w:r>
        <w:rPr>
          <w:rFonts w:ascii="Times New Roman" w:eastAsia="Times New Roman" w:hAnsi="Times New Roman" w:cs="Times New Roman"/>
          <w:sz w:val="24"/>
          <w:szCs w:val="24"/>
        </w:rPr>
        <w:t>former possibility</w:t>
      </w:r>
      <w:ins w:id="35" w:author="Ana Bennett" w:date="2018-04-25T12:36:00Z">
        <w:r w:rsidR="00BC13A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w:t>
      </w:r>
      <w:commentRangeEnd w:id="34"/>
      <w:r w:rsidR="00BC13AE">
        <w:rPr>
          <w:rStyle w:val="CommentReference"/>
        </w:rPr>
        <w:commentReference w:id="34"/>
      </w:r>
      <w:del w:id="36" w:author="Ana Bennett" w:date="2018-04-25T12:36:00Z">
        <w:r w:rsidDel="00BC13AE">
          <w:rPr>
            <w:rFonts w:ascii="Times New Roman" w:eastAsia="Times New Roman" w:hAnsi="Times New Roman" w:cs="Times New Roman"/>
            <w:sz w:val="24"/>
            <w:szCs w:val="24"/>
          </w:rPr>
          <w:delText>has been called the</w:delText>
        </w:r>
      </w:del>
      <w:ins w:id="37" w:author="Ana Bennett" w:date="2018-04-25T12:36:00Z">
        <w:r w:rsidR="00BC13AE">
          <w:rPr>
            <w:rFonts w:ascii="Times New Roman" w:eastAsia="Times New Roman" w:hAnsi="Times New Roman" w:cs="Times New Roman"/>
            <w:sz w:val="24"/>
            <w:szCs w:val="24"/>
          </w:rPr>
          <w:t>is referred to as the</w:t>
        </w:r>
      </w:ins>
      <w:r>
        <w:rPr>
          <w:rFonts w:ascii="Times New Roman" w:eastAsia="Times New Roman" w:hAnsi="Times New Roman" w:cs="Times New Roman"/>
          <w:sz w:val="24"/>
          <w:szCs w:val="24"/>
        </w:rPr>
        <w:t xml:space="preserve"> Critical Period Hypothesis (CPH</w:t>
      </w:r>
      <w:commentRangeStart w:id="38"/>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id="39" w:author="Ana Bennett" w:date="2018-04-25T12:38:00Z">
        <w:r w:rsidR="00BC13AE">
          <w:rPr>
            <w:rFonts w:ascii="Times New Roman" w:eastAsia="Times New Roman" w:hAnsi="Times New Roman" w:cs="Times New Roman"/>
            <w:sz w:val="24"/>
            <w:szCs w:val="24"/>
          </w:rPr>
          <w:t xml:space="preserve">. </w:t>
        </w:r>
      </w:ins>
      <w:del w:id="40" w:author="Ana Bennett" w:date="2018-04-25T12:38:00Z">
        <w:r w:rsidDel="00BC13AE">
          <w:rPr>
            <w:rFonts w:ascii="Times New Roman" w:eastAsia="Times New Roman" w:hAnsi="Times New Roman" w:cs="Times New Roman"/>
            <w:sz w:val="24"/>
            <w:szCs w:val="24"/>
          </w:rPr>
          <w:delText>a</w:delText>
        </w:r>
        <w:r w:rsidDel="00BC13AE">
          <w:rPr>
            <w:rFonts w:ascii="Times New Roman" w:eastAsia="Times New Roman" w:hAnsi="Times New Roman" w:cs="Times New Roman"/>
            <w:sz w:val="24"/>
            <w:szCs w:val="24"/>
          </w:rPr>
          <w:delText>n</w:delText>
        </w:r>
        <w:r w:rsidDel="00BC13AE">
          <w:rPr>
            <w:rFonts w:ascii="Times New Roman" w:eastAsia="Times New Roman" w:hAnsi="Times New Roman" w:cs="Times New Roman"/>
            <w:sz w:val="24"/>
            <w:szCs w:val="24"/>
          </w:rPr>
          <w:delText>d</w:delText>
        </w:r>
        <w:r w:rsidDel="00BC13AE">
          <w:rPr>
            <w:rFonts w:ascii="Times New Roman" w:eastAsia="Times New Roman" w:hAnsi="Times New Roman" w:cs="Times New Roman"/>
            <w:sz w:val="24"/>
            <w:szCs w:val="24"/>
          </w:rPr>
          <w:delText>,</w:delText>
        </w:r>
        <w:r w:rsidDel="00BC13A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according as it has been interpreted, makes various assumptions and predictions (P</w:t>
      </w:r>
      <w:r>
        <w:rPr>
          <w:rFonts w:ascii="Times New Roman" w:eastAsia="Times New Roman" w:hAnsi="Times New Roman" w:cs="Times New Roman"/>
          <w:sz w:val="24"/>
          <w:szCs w:val="24"/>
        </w:rPr>
        <w:t>allier, 2007).</w:t>
      </w:r>
      <w:commentRangeEnd w:id="38"/>
      <w:r w:rsidR="00323811">
        <w:rPr>
          <w:rStyle w:val="CommentReference"/>
        </w:rPr>
        <w:commentReference w:id="38"/>
      </w:r>
      <w:r>
        <w:rPr>
          <w:rFonts w:ascii="Times New Roman" w:eastAsia="Times New Roman" w:hAnsi="Times New Roman" w:cs="Times New Roman"/>
          <w:sz w:val="24"/>
          <w:szCs w:val="24"/>
        </w:rPr>
        <w:t xml:space="preserve"> In the strict tradition, Lenneberg (1967) suggests th</w:t>
      </w:r>
      <w:ins w:id="41" w:author="Ana Bennett" w:date="2018-04-25T13:38:00Z">
        <w:r w:rsidR="00722A82">
          <w:rPr>
            <w:rFonts w:ascii="Times New Roman" w:eastAsia="Times New Roman" w:hAnsi="Times New Roman" w:cs="Times New Roman"/>
            <w:sz w:val="24"/>
            <w:szCs w:val="24"/>
          </w:rPr>
          <w:t>ere is</w:t>
        </w:r>
      </w:ins>
      <w:del w:id="42" w:author="Ana Bennett" w:date="2018-04-25T13:38:00Z">
        <w:r w:rsidDel="00722A82">
          <w:rPr>
            <w:rFonts w:ascii="Times New Roman" w:eastAsia="Times New Roman" w:hAnsi="Times New Roman" w:cs="Times New Roman"/>
            <w:sz w:val="24"/>
            <w:szCs w:val="24"/>
          </w:rPr>
          <w:delText>a</w:delText>
        </w:r>
        <w:r w:rsidDel="00722A82">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 a limited time </w:t>
      </w:r>
      <w:del w:id="43" w:author="Ana Bennett" w:date="2018-04-25T14:01:00Z">
        <w:r w:rsidDel="00363AD2">
          <w:rPr>
            <w:rFonts w:ascii="Times New Roman" w:eastAsia="Times New Roman" w:hAnsi="Times New Roman" w:cs="Times New Roman"/>
            <w:sz w:val="24"/>
            <w:szCs w:val="24"/>
          </w:rPr>
          <w:delText xml:space="preserve">window </w:delText>
        </w:r>
      </w:del>
      <w:ins w:id="44" w:author="Ana Bennett" w:date="2018-04-25T14:01:00Z">
        <w:r w:rsidR="00363AD2">
          <w:rPr>
            <w:rFonts w:ascii="Times New Roman" w:eastAsia="Times New Roman" w:hAnsi="Times New Roman" w:cs="Times New Roman"/>
            <w:sz w:val="24"/>
            <w:szCs w:val="24"/>
          </w:rPr>
          <w:t>period</w:t>
        </w:r>
        <w:r w:rsidR="00363AD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between </w:t>
      </w:r>
      <w:del w:id="45" w:author="Ana Bennett" w:date="2018-04-25T13:37:00Z">
        <w:r w:rsidDel="00722A82">
          <w:rPr>
            <w:rFonts w:ascii="Times New Roman" w:eastAsia="Times New Roman" w:hAnsi="Times New Roman" w:cs="Times New Roman"/>
            <w:sz w:val="24"/>
            <w:szCs w:val="24"/>
          </w:rPr>
          <w:delText xml:space="preserve">infancy </w:delText>
        </w:r>
      </w:del>
      <w:ins w:id="46" w:author="Ana Bennett" w:date="2018-04-25T13:37:00Z">
        <w:r w:rsidR="00722A82">
          <w:rPr>
            <w:rFonts w:ascii="Times New Roman" w:eastAsia="Times New Roman" w:hAnsi="Times New Roman" w:cs="Times New Roman"/>
            <w:sz w:val="24"/>
            <w:szCs w:val="24"/>
          </w:rPr>
          <w:t>birth</w:t>
        </w:r>
        <w:r w:rsidR="00722A8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puberty </w:t>
      </w:r>
      <w:del w:id="47" w:author="Ana Bennett" w:date="2018-04-25T13:38:00Z">
        <w:r w:rsidDel="00722A82">
          <w:rPr>
            <w:rFonts w:ascii="Times New Roman" w:eastAsia="Times New Roman" w:hAnsi="Times New Roman" w:cs="Times New Roman"/>
            <w:sz w:val="24"/>
            <w:szCs w:val="24"/>
          </w:rPr>
          <w:delText xml:space="preserve">exists </w:delText>
        </w:r>
      </w:del>
      <w:ins w:id="48" w:author="Ana Bennett" w:date="2018-04-25T13:38:00Z">
        <w:r w:rsidR="00722A82">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within which </w:t>
      </w:r>
      <w:ins w:id="49" w:author="Ana Bennett" w:date="2018-04-25T13:38:00Z">
        <w:r w:rsidR="00722A82">
          <w:rPr>
            <w:rFonts w:ascii="Times New Roman" w:eastAsia="Times New Roman" w:hAnsi="Times New Roman" w:cs="Times New Roman"/>
            <w:sz w:val="24"/>
            <w:szCs w:val="24"/>
          </w:rPr>
          <w:t>language</w:t>
        </w:r>
      </w:ins>
      <w:del w:id="50" w:author="Ana Bennett" w:date="2018-04-25T13:38:00Z">
        <w:r w:rsidDel="00722A82">
          <w:rPr>
            <w:rFonts w:ascii="Times New Roman" w:eastAsia="Times New Roman" w:hAnsi="Times New Roman" w:cs="Times New Roman"/>
            <w:sz w:val="24"/>
            <w:szCs w:val="24"/>
          </w:rPr>
          <w:delText>L</w:delText>
        </w:r>
        <w:r w:rsidDel="00722A82">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can be acquired</w:t>
      </w:r>
      <w:ins w:id="51" w:author="Ana Bennett" w:date="2018-04-25T13:38:00Z">
        <w:r w:rsidR="00722A8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beyond </w:t>
      </w:r>
      <w:ins w:id="52" w:author="Ana Bennett" w:date="2018-04-25T13:38:00Z">
        <w:r w:rsidR="00722A82">
          <w:rPr>
            <w:rFonts w:ascii="Times New Roman" w:eastAsia="Times New Roman" w:hAnsi="Times New Roman" w:cs="Times New Roman"/>
            <w:sz w:val="24"/>
            <w:szCs w:val="24"/>
          </w:rPr>
          <w:t xml:space="preserve">that point language acquisition and </w:t>
        </w:r>
      </w:ins>
      <w:del w:id="53" w:author="Ana Bennett" w:date="2018-04-25T13:38:00Z">
        <w:r w:rsidDel="00722A82">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competency declines. Lenneberg</w:t>
      </w:r>
      <w:ins w:id="54" w:author="Ana Bennett" w:date="2018-04-25T13:38:00Z">
        <w:r w:rsidR="00722A82">
          <w:rPr>
            <w:rFonts w:ascii="Times New Roman" w:eastAsia="Times New Roman" w:hAnsi="Times New Roman" w:cs="Times New Roman"/>
            <w:sz w:val="24"/>
            <w:szCs w:val="24"/>
          </w:rPr>
          <w:t xml:space="preserve"> (1967)</w:t>
        </w:r>
      </w:ins>
      <w:ins w:id="55" w:author="Ana Bennett" w:date="2018-04-25T13:39:00Z">
        <w:r w:rsidR="001435A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56" w:author="Ana Bennett" w:date="2018-04-25T13:38:00Z">
        <w:r w:rsidDel="00722A82">
          <w:rPr>
            <w:rFonts w:ascii="Times New Roman" w:eastAsia="Times New Roman" w:hAnsi="Times New Roman" w:cs="Times New Roman"/>
            <w:sz w:val="24"/>
            <w:szCs w:val="24"/>
          </w:rPr>
          <w:delText>depends on</w:delText>
        </w:r>
      </w:del>
      <w:ins w:id="57" w:author="Ana Bennett" w:date="2018-04-25T13:38:00Z">
        <w:r w:rsidR="00722A82">
          <w:rPr>
            <w:rFonts w:ascii="Times New Roman" w:eastAsia="Times New Roman" w:hAnsi="Times New Roman" w:cs="Times New Roman"/>
            <w:sz w:val="24"/>
            <w:szCs w:val="24"/>
          </w:rPr>
          <w:t>utilizes</w:t>
        </w:r>
      </w:ins>
      <w:r>
        <w:rPr>
          <w:rFonts w:ascii="Times New Roman" w:eastAsia="Times New Roman" w:hAnsi="Times New Roman" w:cs="Times New Roman"/>
          <w:sz w:val="24"/>
          <w:szCs w:val="24"/>
        </w:rPr>
        <w:t xml:space="preserve"> indirect behavioral evidence </w:t>
      </w:r>
      <w:del w:id="58" w:author="Ana Bennett" w:date="2018-04-25T13:39:00Z">
        <w:r w:rsidDel="00722A82">
          <w:rPr>
            <w:rFonts w:ascii="Times New Roman" w:eastAsia="Times New Roman" w:hAnsi="Times New Roman" w:cs="Times New Roman"/>
            <w:sz w:val="24"/>
            <w:szCs w:val="24"/>
          </w:rPr>
          <w:delText>and prop</w:delText>
        </w:r>
        <w:r w:rsidDel="00722A82">
          <w:rPr>
            <w:rFonts w:ascii="Times New Roman" w:eastAsia="Times New Roman" w:hAnsi="Times New Roman" w:cs="Times New Roman"/>
            <w:sz w:val="24"/>
            <w:szCs w:val="24"/>
          </w:rPr>
          <w:delText>oses the</w:delText>
        </w:r>
      </w:del>
      <w:ins w:id="59" w:author="Ana Bennett" w:date="2018-04-25T13:39:00Z">
        <w:r w:rsidR="00722A82">
          <w:rPr>
            <w:rFonts w:ascii="Times New Roman" w:eastAsia="Times New Roman" w:hAnsi="Times New Roman" w:cs="Times New Roman"/>
            <w:sz w:val="24"/>
            <w:szCs w:val="24"/>
          </w:rPr>
          <w:t>to propose</w:t>
        </w:r>
      </w:ins>
      <w:r>
        <w:rPr>
          <w:rFonts w:ascii="Times New Roman" w:eastAsia="Times New Roman" w:hAnsi="Times New Roman" w:cs="Times New Roman"/>
          <w:sz w:val="24"/>
          <w:szCs w:val="24"/>
        </w:rPr>
        <w:t xml:space="preserve"> </w:t>
      </w:r>
      <w:del w:id="60" w:author="Ana Bennett" w:date="2018-04-25T13:39:00Z">
        <w:r w:rsidDel="00722A82">
          <w:rPr>
            <w:rFonts w:ascii="Times New Roman" w:eastAsia="Times New Roman" w:hAnsi="Times New Roman" w:cs="Times New Roman"/>
            <w:sz w:val="24"/>
            <w:szCs w:val="24"/>
          </w:rPr>
          <w:delText xml:space="preserve">mechanism </w:delText>
        </w:r>
      </w:del>
      <w:r>
        <w:rPr>
          <w:rFonts w:ascii="Times New Roman" w:eastAsia="Times New Roman" w:hAnsi="Times New Roman" w:cs="Times New Roman"/>
          <w:sz w:val="24"/>
          <w:szCs w:val="24"/>
        </w:rPr>
        <w:t>that</w:t>
      </w:r>
      <w:ins w:id="61" w:author="Ana Bennett" w:date="2018-04-25T13:39:00Z">
        <w:r w:rsidR="00271A9F">
          <w:rPr>
            <w:rFonts w:ascii="Times New Roman" w:eastAsia="Times New Roman" w:hAnsi="Times New Roman" w:cs="Times New Roman"/>
            <w:sz w:val="24"/>
            <w:szCs w:val="24"/>
          </w:rPr>
          <w:t xml:space="preserve"> be</w:t>
        </w:r>
      </w:ins>
      <w:ins w:id="62" w:author="Ana Bennett" w:date="2018-04-25T13:40:00Z">
        <w:r w:rsidR="00271A9F">
          <w:rPr>
            <w:rFonts w:ascii="Times New Roman" w:eastAsia="Times New Roman" w:hAnsi="Times New Roman" w:cs="Times New Roman"/>
            <w:sz w:val="24"/>
            <w:szCs w:val="24"/>
          </w:rPr>
          <w:t>yond</w:t>
        </w:r>
      </w:ins>
      <w:ins w:id="63" w:author="Ana Bennett" w:date="2018-04-25T13:39:00Z">
        <w:r w:rsidR="001435AA">
          <w:rPr>
            <w:rFonts w:ascii="Times New Roman" w:eastAsia="Times New Roman" w:hAnsi="Times New Roman" w:cs="Times New Roman"/>
            <w:sz w:val="24"/>
            <w:szCs w:val="24"/>
          </w:rPr>
          <w:t xml:space="preserve"> puberty,</w:t>
        </w:r>
      </w:ins>
      <w:r>
        <w:rPr>
          <w:rFonts w:ascii="Times New Roman" w:eastAsia="Times New Roman" w:hAnsi="Times New Roman" w:cs="Times New Roman"/>
          <w:sz w:val="24"/>
          <w:szCs w:val="24"/>
        </w:rPr>
        <w:t xml:space="preserve"> </w:t>
      </w:r>
      <w:del w:id="64" w:author="Ana Bennett" w:date="2018-04-25T13:39:00Z">
        <w:r w:rsidDel="00722A82">
          <w:rPr>
            <w:rFonts w:ascii="Times New Roman" w:eastAsia="Times New Roman" w:hAnsi="Times New Roman" w:cs="Times New Roman"/>
            <w:sz w:val="24"/>
            <w:szCs w:val="24"/>
          </w:rPr>
          <w:delText xml:space="preserve">past puberty </w:delText>
        </w:r>
      </w:del>
      <w:r>
        <w:rPr>
          <w:rFonts w:ascii="Times New Roman" w:eastAsia="Times New Roman" w:hAnsi="Times New Roman" w:cs="Times New Roman"/>
          <w:sz w:val="24"/>
          <w:szCs w:val="24"/>
        </w:rPr>
        <w:t>the brain irreversibly loses</w:t>
      </w:r>
      <w:del w:id="65" w:author="Ana Bennett" w:date="2018-04-25T14:01:00Z">
        <w:r w:rsidDel="00363AD2">
          <w:rPr>
            <w:rFonts w:ascii="Times New Roman" w:eastAsia="Times New Roman" w:hAnsi="Times New Roman" w:cs="Times New Roman"/>
            <w:sz w:val="24"/>
            <w:szCs w:val="24"/>
          </w:rPr>
          <w:delText xml:space="preserve"> </w:delText>
        </w:r>
        <w:r w:rsidDel="00363AD2">
          <w:rPr>
            <w:rFonts w:ascii="Times New Roman" w:eastAsia="Times New Roman" w:hAnsi="Times New Roman" w:cs="Times New Roman"/>
            <w:sz w:val="24"/>
            <w:szCs w:val="24"/>
          </w:rPr>
          <w:delText>t</w:delText>
        </w:r>
        <w:r w:rsidDel="00363AD2">
          <w:rPr>
            <w:rFonts w:ascii="Times New Roman" w:eastAsia="Times New Roman" w:hAnsi="Times New Roman" w:cs="Times New Roman"/>
            <w:sz w:val="24"/>
            <w:szCs w:val="24"/>
          </w:rPr>
          <w:delText>h</w:delText>
        </w:r>
        <w:r w:rsidDel="00363AD2">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neural plasticity necessary for language acquisition</w:t>
      </w:r>
      <w:r>
        <w:rPr>
          <w:rFonts w:ascii="Times New Roman" w:eastAsia="Times New Roman" w:hAnsi="Times New Roman" w:cs="Times New Roman"/>
          <w:sz w:val="24"/>
          <w:szCs w:val="24"/>
        </w:rPr>
        <w:t xml:space="preserve">. A variation on </w:t>
      </w:r>
      <w:del w:id="66" w:author="Ana Bennett" w:date="2018-04-25T13:41:00Z">
        <w:r w:rsidDel="00271A9F">
          <w:rPr>
            <w:rFonts w:ascii="Times New Roman" w:eastAsia="Times New Roman" w:hAnsi="Times New Roman" w:cs="Times New Roman"/>
            <w:sz w:val="24"/>
            <w:szCs w:val="24"/>
          </w:rPr>
          <w:delText>the mechanism</w:delText>
        </w:r>
      </w:del>
      <w:ins w:id="67" w:author="Ana Bennett" w:date="2018-04-25T13:41:00Z">
        <w:r w:rsidR="00271A9F">
          <w:rPr>
            <w:rFonts w:ascii="Times New Roman" w:eastAsia="Times New Roman" w:hAnsi="Times New Roman" w:cs="Times New Roman"/>
            <w:sz w:val="24"/>
            <w:szCs w:val="24"/>
          </w:rPr>
          <w:t>Lenneberg’s (1967) idea,</w:t>
        </w:r>
      </w:ins>
      <w:r>
        <w:rPr>
          <w:rFonts w:ascii="Times New Roman" w:eastAsia="Times New Roman" w:hAnsi="Times New Roman" w:cs="Times New Roman"/>
          <w:sz w:val="24"/>
          <w:szCs w:val="24"/>
        </w:rPr>
        <w:t xml:space="preserve"> is that a speaker’s L1 ‘fixes’ the functional neural connections in the cortex (Penfield, 1965; cited b</w:t>
      </w:r>
      <w:r>
        <w:rPr>
          <w:rFonts w:ascii="Times New Roman" w:eastAsia="Times New Roman" w:hAnsi="Times New Roman" w:cs="Times New Roman"/>
          <w:sz w:val="24"/>
          <w:szCs w:val="24"/>
        </w:rPr>
        <w:t xml:space="preserve">y Pallier, 2007). </w:t>
      </w:r>
      <w:ins w:id="68" w:author="Ana Bennett" w:date="2018-04-25T14:02:00Z">
        <w:r w:rsidR="00363AD2">
          <w:rPr>
            <w:rFonts w:ascii="Times New Roman" w:eastAsia="Times New Roman" w:hAnsi="Times New Roman" w:cs="Times New Roman"/>
            <w:sz w:val="24"/>
            <w:szCs w:val="24"/>
          </w:rPr>
          <w:t xml:space="preserve">There is much empirical support for the notion of a critical period. </w:t>
        </w:r>
      </w:ins>
      <w:del w:id="69" w:author="Ana Bennett" w:date="2018-04-25T14:02:00Z">
        <w:r w:rsidDel="00363AD2">
          <w:rPr>
            <w:rFonts w:ascii="Times New Roman" w:eastAsia="Times New Roman" w:hAnsi="Times New Roman" w:cs="Times New Roman"/>
            <w:sz w:val="24"/>
            <w:szCs w:val="24"/>
          </w:rPr>
          <w:delText>Since</w:delText>
        </w:r>
      </w:del>
      <w:del w:id="70" w:author="Ana Bennett" w:date="2018-04-25T13:42:00Z">
        <w:r w:rsidDel="00271A9F">
          <w:rPr>
            <w:rFonts w:ascii="Times New Roman" w:eastAsia="Times New Roman" w:hAnsi="Times New Roman" w:cs="Times New Roman"/>
            <w:sz w:val="24"/>
            <w:szCs w:val="24"/>
          </w:rPr>
          <w:delText xml:space="preserve"> </w:delText>
        </w:r>
      </w:del>
      <w:del w:id="71" w:author="Ana Bennett" w:date="2018-04-25T13:41:00Z">
        <w:r w:rsidDel="00271A9F">
          <w:rPr>
            <w:rFonts w:ascii="Times New Roman" w:eastAsia="Times New Roman" w:hAnsi="Times New Roman" w:cs="Times New Roman"/>
            <w:sz w:val="24"/>
            <w:szCs w:val="24"/>
          </w:rPr>
          <w:delText>the hypothesis</w:delText>
        </w:r>
      </w:del>
      <w:del w:id="72" w:author="Ana Bennett" w:date="2018-04-25T13:42:00Z">
        <w:r w:rsidDel="00271A9F">
          <w:rPr>
            <w:rFonts w:ascii="Times New Roman" w:eastAsia="Times New Roman" w:hAnsi="Times New Roman" w:cs="Times New Roman"/>
            <w:sz w:val="24"/>
            <w:szCs w:val="24"/>
          </w:rPr>
          <w:delText xml:space="preserve"> </w:delText>
        </w:r>
      </w:del>
      <w:del w:id="73" w:author="Ana Bennett" w:date="2018-04-25T14:02:00Z">
        <w:r w:rsidDel="00363AD2">
          <w:rPr>
            <w:rFonts w:ascii="Times New Roman" w:eastAsia="Times New Roman" w:hAnsi="Times New Roman" w:cs="Times New Roman"/>
            <w:sz w:val="24"/>
            <w:szCs w:val="24"/>
          </w:rPr>
          <w:delText>was put forth,</w:delText>
        </w:r>
      </w:del>
      <w:del w:id="74" w:author="Ana Bennett" w:date="2018-04-25T13:42:00Z">
        <w:r w:rsidDel="00271A9F">
          <w:rPr>
            <w:rFonts w:ascii="Times New Roman" w:eastAsia="Times New Roman" w:hAnsi="Times New Roman" w:cs="Times New Roman"/>
            <w:sz w:val="24"/>
            <w:szCs w:val="24"/>
          </w:rPr>
          <w:delText xml:space="preserve"> </w:delText>
        </w:r>
        <w:r w:rsidDel="00271A9F">
          <w:rPr>
            <w:rFonts w:ascii="Times New Roman" w:eastAsia="Times New Roman" w:hAnsi="Times New Roman" w:cs="Times New Roman"/>
            <w:sz w:val="24"/>
            <w:szCs w:val="24"/>
          </w:rPr>
          <w:delText>many researchers have supported it</w:delText>
        </w:r>
      </w:del>
      <w:del w:id="75" w:author="Ana Bennett" w:date="2018-04-25T14:02:00Z">
        <w:r w:rsidDel="00363AD2">
          <w:rPr>
            <w:rFonts w:ascii="Times New Roman" w:eastAsia="Times New Roman" w:hAnsi="Times New Roman" w:cs="Times New Roman"/>
            <w:sz w:val="24"/>
            <w:szCs w:val="24"/>
          </w:rPr>
          <w:delText>.</w:delText>
        </w:r>
      </w:del>
      <w:ins w:id="76" w:author="Ana Bennett" w:date="2018-04-25T13:43:00Z">
        <w:r w:rsidR="00CF0D91">
          <w:rPr>
            <w:rFonts w:ascii="Times New Roman" w:eastAsia="Times New Roman" w:hAnsi="Times New Roman" w:cs="Times New Roman"/>
            <w:sz w:val="24"/>
            <w:szCs w:val="24"/>
          </w:rPr>
          <w:t>For instance,</w:t>
        </w:r>
      </w:ins>
      <w:r>
        <w:rPr>
          <w:rFonts w:ascii="Times New Roman" w:eastAsia="Times New Roman" w:hAnsi="Times New Roman" w:cs="Times New Roman"/>
          <w:sz w:val="24"/>
          <w:szCs w:val="24"/>
        </w:rPr>
        <w:t xml:space="preserve"> Curtiss (1977), stu</w:t>
      </w:r>
      <w:r>
        <w:rPr>
          <w:rFonts w:ascii="Times New Roman" w:eastAsia="Times New Roman" w:hAnsi="Times New Roman" w:cs="Times New Roman"/>
          <w:sz w:val="24"/>
          <w:szCs w:val="24"/>
        </w:rPr>
        <w:t>d</w:t>
      </w:r>
      <w:ins w:id="77" w:author="Ana Bennett" w:date="2018-04-25T13:43:00Z">
        <w:r w:rsidR="00CF0D91">
          <w:rPr>
            <w:rFonts w:ascii="Times New Roman" w:eastAsia="Times New Roman" w:hAnsi="Times New Roman" w:cs="Times New Roman"/>
            <w:sz w:val="24"/>
            <w:szCs w:val="24"/>
          </w:rPr>
          <w:t>i</w:t>
        </w:r>
        <w:r w:rsidR="00271A9F">
          <w:rPr>
            <w:rFonts w:ascii="Times New Roman" w:eastAsia="Times New Roman" w:hAnsi="Times New Roman" w:cs="Times New Roman"/>
            <w:sz w:val="24"/>
            <w:szCs w:val="24"/>
          </w:rPr>
          <w:t>ed</w:t>
        </w:r>
      </w:ins>
      <w:del w:id="78" w:author="Ana Bennett" w:date="2018-04-25T13:43:00Z">
        <w:r w:rsidDel="00271A9F">
          <w:rPr>
            <w:rFonts w:ascii="Times New Roman" w:eastAsia="Times New Roman" w:hAnsi="Times New Roman" w:cs="Times New Roman"/>
            <w:sz w:val="24"/>
            <w:szCs w:val="24"/>
          </w:rPr>
          <w:delText>y</w:delText>
        </w:r>
        <w:r w:rsidDel="00271A9F">
          <w:rPr>
            <w:rFonts w:ascii="Times New Roman" w:eastAsia="Times New Roman" w:hAnsi="Times New Roman" w:cs="Times New Roman"/>
            <w:sz w:val="24"/>
            <w:szCs w:val="24"/>
          </w:rPr>
          <w:delText>i</w:delText>
        </w:r>
        <w:r w:rsidDel="00271A9F">
          <w:rPr>
            <w:rFonts w:ascii="Times New Roman" w:eastAsia="Times New Roman" w:hAnsi="Times New Roman" w:cs="Times New Roman"/>
            <w:sz w:val="24"/>
            <w:szCs w:val="24"/>
          </w:rPr>
          <w:delText>n</w:delText>
        </w:r>
        <w:r w:rsidDel="00271A9F">
          <w:rPr>
            <w:rFonts w:ascii="Times New Roman" w:eastAsia="Times New Roman" w:hAnsi="Times New Roman" w:cs="Times New Roman"/>
            <w:sz w:val="24"/>
            <w:szCs w:val="24"/>
          </w:rPr>
          <w:delText>g</w:delText>
        </w:r>
      </w:del>
      <w:r>
        <w:rPr>
          <w:rFonts w:ascii="Times New Roman" w:eastAsia="Times New Roman" w:hAnsi="Times New Roman" w:cs="Times New Roman"/>
          <w:sz w:val="24"/>
          <w:szCs w:val="24"/>
        </w:rPr>
        <w:t xml:space="preserve"> </w:t>
      </w:r>
      <w:del w:id="79" w:author="Ana Bennett" w:date="2018-04-25T13:44:00Z">
        <w:r w:rsidDel="00CF0D91">
          <w:rPr>
            <w:rFonts w:ascii="Times New Roman" w:eastAsia="Times New Roman" w:hAnsi="Times New Roman" w:cs="Times New Roman"/>
            <w:sz w:val="24"/>
            <w:szCs w:val="24"/>
          </w:rPr>
          <w:delText>severe</w:delText>
        </w:r>
        <w:r w:rsidDel="00CF0D91">
          <w:rPr>
            <w:rFonts w:ascii="Times New Roman" w:eastAsia="Times New Roman" w:hAnsi="Times New Roman" w:cs="Times New Roman"/>
            <w:sz w:val="24"/>
            <w:szCs w:val="24"/>
          </w:rPr>
          <w:delText>l</w:delText>
        </w:r>
        <w:r w:rsidDel="00CF0D91">
          <w:rPr>
            <w:rFonts w:ascii="Times New Roman" w:eastAsia="Times New Roman" w:hAnsi="Times New Roman" w:cs="Times New Roman"/>
            <w:sz w:val="24"/>
            <w:szCs w:val="24"/>
          </w:rPr>
          <w:delText>y</w:delText>
        </w:r>
        <w:r w:rsidDel="00CF0D91">
          <w:rPr>
            <w:rFonts w:ascii="Times New Roman" w:eastAsia="Times New Roman" w:hAnsi="Times New Roman" w:cs="Times New Roman"/>
            <w:sz w:val="24"/>
            <w:szCs w:val="24"/>
          </w:rPr>
          <w:delText xml:space="preserve"> </w:delText>
        </w:r>
        <w:r w:rsidDel="00CF0D91">
          <w:rPr>
            <w:rFonts w:ascii="Times New Roman" w:eastAsia="Times New Roman" w:hAnsi="Times New Roman" w:cs="Times New Roman"/>
            <w:sz w:val="24"/>
            <w:szCs w:val="24"/>
          </w:rPr>
          <w:delText xml:space="preserve">linguistically deprived </w:delText>
        </w:r>
      </w:del>
      <w:r>
        <w:rPr>
          <w:rFonts w:ascii="Times New Roman" w:eastAsia="Times New Roman" w:hAnsi="Times New Roman" w:cs="Times New Roman"/>
          <w:sz w:val="24"/>
          <w:szCs w:val="24"/>
        </w:rPr>
        <w:t>childre</w:t>
      </w:r>
      <w:ins w:id="80" w:author="Ana Bennett" w:date="2018-04-25T13:43:00Z">
        <w:r w:rsidR="00271A9F">
          <w:rPr>
            <w:rFonts w:ascii="Times New Roman" w:eastAsia="Times New Roman" w:hAnsi="Times New Roman" w:cs="Times New Roman"/>
            <w:sz w:val="24"/>
            <w:szCs w:val="24"/>
          </w:rPr>
          <w:t>n</w:t>
        </w:r>
      </w:ins>
      <w:ins w:id="81" w:author="Ana Bennett" w:date="2018-04-25T13:44:00Z">
        <w:r w:rsidR="00CF0D91">
          <w:rPr>
            <w:rFonts w:ascii="Times New Roman" w:eastAsia="Times New Roman" w:hAnsi="Times New Roman" w:cs="Times New Roman"/>
            <w:sz w:val="24"/>
            <w:szCs w:val="24"/>
          </w:rPr>
          <w:t xml:space="preserve"> with </w:t>
        </w:r>
        <w:r w:rsidR="00CF0D91">
          <w:rPr>
            <w:rFonts w:ascii="Times New Roman" w:eastAsia="Times New Roman" w:hAnsi="Times New Roman" w:cs="Times New Roman"/>
            <w:sz w:val="24"/>
            <w:szCs w:val="24"/>
          </w:rPr>
          <w:t>severe</w:t>
        </w:r>
        <w:r w:rsidR="00CF0D91">
          <w:rPr>
            <w:rFonts w:ascii="Times New Roman" w:eastAsia="Times New Roman" w:hAnsi="Times New Roman" w:cs="Times New Roman"/>
            <w:sz w:val="24"/>
            <w:szCs w:val="24"/>
          </w:rPr>
          <w:t xml:space="preserve"> linguistic deprivation</w:t>
        </w:r>
      </w:ins>
      <w:ins w:id="82" w:author="Ana Bennett" w:date="2018-04-25T13:43:00Z">
        <w:r w:rsidR="00271A9F">
          <w:rPr>
            <w:rFonts w:ascii="Times New Roman" w:eastAsia="Times New Roman" w:hAnsi="Times New Roman" w:cs="Times New Roman"/>
            <w:sz w:val="24"/>
            <w:szCs w:val="24"/>
          </w:rPr>
          <w:t xml:space="preserve"> and</w:t>
        </w:r>
      </w:ins>
      <w:del w:id="83" w:author="Ana Bennett" w:date="2018-04-25T13:43:00Z">
        <w:r w:rsidDel="00271A9F">
          <w:rPr>
            <w:rFonts w:ascii="Times New Roman" w:eastAsia="Times New Roman" w:hAnsi="Times New Roman" w:cs="Times New Roman"/>
            <w:sz w:val="24"/>
            <w:szCs w:val="24"/>
          </w:rPr>
          <w:delText>n</w:delText>
        </w:r>
        <w:r w:rsidDel="00271A9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argue</w:t>
      </w:r>
      <w:ins w:id="84" w:author="Ana Bennett" w:date="2018-04-25T13:43:00Z">
        <w:r w:rsidR="00271A9F">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that their inability to attain linguistic competence</w:t>
      </w:r>
      <w:ins w:id="85" w:author="Ana Bennett" w:date="2018-04-25T13:44:00Z">
        <w:r w:rsidR="00175F8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despite rehabilitation</w:t>
      </w:r>
      <w:ins w:id="86" w:author="Ana Bennett" w:date="2018-04-25T13:45:00Z">
        <w:r w:rsidR="00175F8F">
          <w:rPr>
            <w:rFonts w:ascii="Times New Roman" w:eastAsia="Times New Roman" w:hAnsi="Times New Roman" w:cs="Times New Roman"/>
            <w:sz w:val="24"/>
            <w:szCs w:val="24"/>
          </w:rPr>
          <w:t>,</w:t>
        </w:r>
      </w:ins>
      <w:ins w:id="87" w:author="Ana Bennett" w:date="2018-04-25T13:43:00Z">
        <w:r w:rsidR="00271A9F">
          <w:rPr>
            <w:rFonts w:ascii="Times New Roman" w:eastAsia="Times New Roman" w:hAnsi="Times New Roman" w:cs="Times New Roman"/>
            <w:sz w:val="24"/>
            <w:szCs w:val="24"/>
          </w:rPr>
          <w:t xml:space="preserve"> is evidence in</w:t>
        </w:r>
      </w:ins>
      <w:r>
        <w:rPr>
          <w:rFonts w:ascii="Times New Roman" w:eastAsia="Times New Roman" w:hAnsi="Times New Roman" w:cs="Times New Roman"/>
          <w:sz w:val="24"/>
          <w:szCs w:val="24"/>
        </w:rPr>
        <w:t xml:space="preserve"> support</w:t>
      </w:r>
      <w:ins w:id="88" w:author="Ana Bennett" w:date="2018-04-25T13:43:00Z">
        <w:r w:rsidR="00271A9F">
          <w:rPr>
            <w:rFonts w:ascii="Times New Roman" w:eastAsia="Times New Roman" w:hAnsi="Times New Roman" w:cs="Times New Roman"/>
            <w:sz w:val="24"/>
            <w:szCs w:val="24"/>
          </w:rPr>
          <w:t xml:space="preserve"> of</w:t>
        </w:r>
      </w:ins>
      <w:del w:id="89" w:author="Ana Bennett" w:date="2018-04-25T13:43:00Z">
        <w:r w:rsidDel="00271A9F">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CPH. </w:t>
      </w:r>
      <w:ins w:id="90" w:author="Ana Bennett" w:date="2018-04-25T13:45:00Z">
        <w:r w:rsidR="00175F8F">
          <w:rPr>
            <w:rFonts w:ascii="Times New Roman" w:eastAsia="Times New Roman" w:hAnsi="Times New Roman" w:cs="Times New Roman"/>
            <w:sz w:val="24"/>
            <w:szCs w:val="24"/>
          </w:rPr>
          <w:t xml:space="preserve">Further, </w:t>
        </w:r>
      </w:ins>
      <w:r>
        <w:rPr>
          <w:rFonts w:ascii="Times New Roman" w:eastAsia="Times New Roman" w:hAnsi="Times New Roman" w:cs="Times New Roman"/>
          <w:sz w:val="24"/>
          <w:szCs w:val="24"/>
        </w:rPr>
        <w:t>Ne</w:t>
      </w:r>
      <w:r>
        <w:rPr>
          <w:rFonts w:ascii="Times New Roman" w:eastAsia="Times New Roman" w:hAnsi="Times New Roman" w:cs="Times New Roman"/>
          <w:sz w:val="24"/>
          <w:szCs w:val="24"/>
        </w:rPr>
        <w:t xml:space="preserve">wport and </w:t>
      </w:r>
      <w:proofErr w:type="spellStart"/>
      <w:r>
        <w:rPr>
          <w:rFonts w:ascii="Times New Roman" w:eastAsia="Times New Roman" w:hAnsi="Times New Roman" w:cs="Times New Roman"/>
          <w:sz w:val="24"/>
          <w:szCs w:val="24"/>
        </w:rPr>
        <w:t>Supalla</w:t>
      </w:r>
      <w:proofErr w:type="spellEnd"/>
      <w:r>
        <w:rPr>
          <w:rFonts w:ascii="Times New Roman" w:eastAsia="Times New Roman" w:hAnsi="Times New Roman" w:cs="Times New Roman"/>
          <w:sz w:val="24"/>
          <w:szCs w:val="24"/>
        </w:rPr>
        <w:t xml:space="preserve"> (1987), </w:t>
      </w:r>
      <w:del w:id="91" w:author="Ana Bennett" w:date="2018-04-25T13:45:00Z">
        <w:r w:rsidDel="00175F8F">
          <w:rPr>
            <w:rFonts w:ascii="Times New Roman" w:eastAsia="Times New Roman" w:hAnsi="Times New Roman" w:cs="Times New Roman"/>
            <w:sz w:val="24"/>
            <w:szCs w:val="24"/>
          </w:rPr>
          <w:delText xml:space="preserve">studying </w:delText>
        </w:r>
      </w:del>
      <w:ins w:id="92" w:author="Ana Bennett" w:date="2018-04-25T13:45:00Z">
        <w:r w:rsidR="00175F8F">
          <w:rPr>
            <w:rFonts w:ascii="Times New Roman" w:eastAsia="Times New Roman" w:hAnsi="Times New Roman" w:cs="Times New Roman"/>
            <w:sz w:val="24"/>
            <w:szCs w:val="24"/>
          </w:rPr>
          <w:t>stud</w:t>
        </w:r>
        <w:r w:rsidR="00175F8F">
          <w:rPr>
            <w:rFonts w:ascii="Times New Roman" w:eastAsia="Times New Roman" w:hAnsi="Times New Roman" w:cs="Times New Roman"/>
            <w:sz w:val="24"/>
            <w:szCs w:val="24"/>
          </w:rPr>
          <w:t>ied</w:t>
        </w:r>
        <w:r w:rsidR="00175F8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congenitally deaf adults,</w:t>
      </w:r>
      <w:ins w:id="93" w:author="Ana Bennett" w:date="2018-04-25T13:45:00Z">
        <w:r w:rsidR="00175F8F">
          <w:rPr>
            <w:rFonts w:ascii="Times New Roman" w:eastAsia="Times New Roman" w:hAnsi="Times New Roman" w:cs="Times New Roman"/>
            <w:sz w:val="24"/>
            <w:szCs w:val="24"/>
          </w:rPr>
          <w:t xml:space="preserve"> and</w:t>
        </w:r>
      </w:ins>
      <w:r>
        <w:rPr>
          <w:rFonts w:ascii="Times New Roman" w:eastAsia="Times New Roman" w:hAnsi="Times New Roman" w:cs="Times New Roman"/>
          <w:sz w:val="24"/>
          <w:szCs w:val="24"/>
        </w:rPr>
        <w:t xml:space="preserve"> argue</w:t>
      </w:r>
      <w:ins w:id="94" w:author="Ana Bennett" w:date="2018-04-25T13:45:00Z">
        <w:r w:rsidR="00175F8F">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that increasing age of exposure to ASL as L1 in childhood and puberty predicts a decline in ultimate </w:t>
      </w:r>
      <w:ins w:id="95" w:author="Ana Bennett" w:date="2018-04-25T13:45:00Z">
        <w:r w:rsidR="00175F8F">
          <w:rPr>
            <w:rFonts w:ascii="Times New Roman" w:eastAsia="Times New Roman" w:hAnsi="Times New Roman" w:cs="Times New Roman"/>
            <w:sz w:val="24"/>
            <w:szCs w:val="24"/>
          </w:rPr>
          <w:t xml:space="preserve">(language?) </w:t>
        </w:r>
      </w:ins>
      <w:r>
        <w:rPr>
          <w:rFonts w:ascii="Times New Roman" w:eastAsia="Times New Roman" w:hAnsi="Times New Roman" w:cs="Times New Roman"/>
          <w:sz w:val="24"/>
          <w:szCs w:val="24"/>
        </w:rPr>
        <w:t xml:space="preserve">production and comprehension. </w:t>
      </w:r>
      <w:del w:id="96" w:author="Ana Bennett" w:date="2018-04-25T13:45:00Z">
        <w:r w:rsidDel="00175F8F">
          <w:rPr>
            <w:rFonts w:ascii="Times New Roman" w:eastAsia="Times New Roman" w:hAnsi="Times New Roman" w:cs="Times New Roman"/>
            <w:sz w:val="24"/>
            <w:szCs w:val="24"/>
          </w:rPr>
          <w:delText xml:space="preserve">Because </w:delText>
        </w:r>
      </w:del>
      <w:ins w:id="97" w:author="Ana Bennett" w:date="2018-04-25T13:45:00Z">
        <w:r w:rsidR="00175F8F">
          <w:rPr>
            <w:rFonts w:ascii="Times New Roman" w:eastAsia="Times New Roman" w:hAnsi="Times New Roman" w:cs="Times New Roman"/>
            <w:sz w:val="24"/>
            <w:szCs w:val="24"/>
          </w:rPr>
          <w:t>However,</w:t>
        </w:r>
        <w:r w:rsidR="00175F8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their study showed a gradual decline in proficienc</w:t>
      </w:r>
      <w:r>
        <w:rPr>
          <w:rFonts w:ascii="Times New Roman" w:eastAsia="Times New Roman" w:hAnsi="Times New Roman" w:cs="Times New Roman"/>
          <w:sz w:val="24"/>
          <w:szCs w:val="24"/>
        </w:rPr>
        <w:t>y rather than a sharp dro</w:t>
      </w:r>
      <w:ins w:id="98" w:author="Ana Bennett" w:date="2018-04-25T13:46:00Z">
        <w:r w:rsidR="00175F8F">
          <w:rPr>
            <w:rFonts w:ascii="Times New Roman" w:eastAsia="Times New Roman" w:hAnsi="Times New Roman" w:cs="Times New Roman"/>
            <w:sz w:val="24"/>
            <w:szCs w:val="24"/>
          </w:rPr>
          <w:t xml:space="preserve">p; thus this suggests </w:t>
        </w:r>
      </w:ins>
      <w:del w:id="99" w:author="Ana Bennett" w:date="2018-04-25T13:46:00Z">
        <w:r w:rsidDel="00175F8F">
          <w:rPr>
            <w:rFonts w:ascii="Times New Roman" w:eastAsia="Times New Roman" w:hAnsi="Times New Roman" w:cs="Times New Roman"/>
            <w:sz w:val="24"/>
            <w:szCs w:val="24"/>
          </w:rPr>
          <w:delText>p</w:delText>
        </w:r>
        <w:r w:rsidDel="00175F8F">
          <w:rPr>
            <w:rFonts w:ascii="Times New Roman" w:eastAsia="Times New Roman" w:hAnsi="Times New Roman" w:cs="Times New Roman"/>
            <w:sz w:val="24"/>
            <w:szCs w:val="24"/>
          </w:rPr>
          <w:delText>,</w:delText>
        </w:r>
        <w:r w:rsidDel="00175F8F">
          <w:rPr>
            <w:rFonts w:ascii="Times New Roman" w:eastAsia="Times New Roman" w:hAnsi="Times New Roman" w:cs="Times New Roman"/>
            <w:sz w:val="24"/>
            <w:szCs w:val="24"/>
          </w:rPr>
          <w:delText xml:space="preserve"> </w:delText>
        </w:r>
        <w:r w:rsidDel="00175F8F">
          <w:rPr>
            <w:rFonts w:ascii="Times New Roman" w:eastAsia="Times New Roman" w:hAnsi="Times New Roman" w:cs="Times New Roman"/>
            <w:sz w:val="24"/>
            <w:szCs w:val="24"/>
          </w:rPr>
          <w:delText xml:space="preserve">it supports </w:delText>
        </w:r>
      </w:del>
      <w:r>
        <w:rPr>
          <w:rFonts w:ascii="Times New Roman" w:eastAsia="Times New Roman" w:hAnsi="Times New Roman" w:cs="Times New Roman"/>
          <w:sz w:val="24"/>
          <w:szCs w:val="24"/>
        </w:rPr>
        <w:t xml:space="preserve">a sensitive rather than a critical period for language acquisition. </w:t>
      </w:r>
    </w:p>
    <w:p w14:paraId="4730C1EC" w14:textId="023614E4" w:rsidR="0019356E" w:rsidRDefault="00035E6A">
      <w:pPr>
        <w:spacing w:line="240" w:lineRule="auto"/>
        <w:ind w:firstLine="720"/>
        <w:rPr>
          <w:rFonts w:ascii="Times New Roman" w:eastAsia="Times New Roman" w:hAnsi="Times New Roman" w:cs="Times New Roman"/>
          <w:sz w:val="24"/>
          <w:szCs w:val="24"/>
        </w:rPr>
      </w:pPr>
      <w:commentRangeStart w:id="100"/>
      <w:r>
        <w:rPr>
          <w:rFonts w:ascii="Times New Roman" w:eastAsia="Times New Roman" w:hAnsi="Times New Roman" w:cs="Times New Roman"/>
          <w:sz w:val="24"/>
          <w:szCs w:val="24"/>
        </w:rPr>
        <w:t xml:space="preserve">Later researchers have investigated the existence of a sensitive period for second language acquisition. When it comes to age effects on L2 rather than L1 proficiency, researchers must contend with the possible effects of L2 on L1 and with the correlation </w:t>
      </w:r>
      <w:r>
        <w:rPr>
          <w:rFonts w:ascii="Times New Roman" w:eastAsia="Times New Roman" w:hAnsi="Times New Roman" w:cs="Times New Roman"/>
          <w:sz w:val="24"/>
          <w:szCs w:val="24"/>
        </w:rPr>
        <w:t xml:space="preserve">between age and non-maturational factors. </w:t>
      </w:r>
      <w:commentRangeEnd w:id="100"/>
      <w:r w:rsidR="000E3ECD">
        <w:rPr>
          <w:rStyle w:val="CommentReference"/>
        </w:rPr>
        <w:commentReference w:id="100"/>
      </w:r>
      <w:commentRangeStart w:id="101"/>
      <w:r>
        <w:rPr>
          <w:rFonts w:ascii="Times New Roman" w:eastAsia="Times New Roman" w:hAnsi="Times New Roman" w:cs="Times New Roman"/>
          <w:sz w:val="24"/>
          <w:szCs w:val="24"/>
        </w:rPr>
        <w:t>As reviewed by Johnson and Newport (1989), the literature suggests that in studies of immigrants</w:t>
      </w:r>
      <w:ins w:id="102" w:author="Ana Bennett" w:date="2018-04-25T14:03:00Z">
        <w:r w:rsidR="00363AD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age of arrival to a host country is the only predictor of L2 proficiency</w:t>
      </w:r>
      <w:ins w:id="103" w:author="Ana Bennett" w:date="2018-04-25T14:03:00Z">
        <w:r w:rsidR="00363AD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that late learners have an initial and s</w:t>
      </w:r>
      <w:r>
        <w:rPr>
          <w:rFonts w:ascii="Times New Roman" w:eastAsia="Times New Roman" w:hAnsi="Times New Roman" w:cs="Times New Roman"/>
          <w:sz w:val="24"/>
          <w:szCs w:val="24"/>
        </w:rPr>
        <w:t xml:space="preserve">hort-lived advantage over early learners which is reversed when measured by ultimate attainment. </w:t>
      </w:r>
      <w:commentRangeEnd w:id="101"/>
      <w:r w:rsidR="000E3ECD">
        <w:rPr>
          <w:rStyle w:val="CommentReference"/>
        </w:rPr>
        <w:commentReference w:id="101"/>
      </w:r>
    </w:p>
    <w:p w14:paraId="348C522D" w14:textId="50869C12" w:rsidR="0019356E" w:rsidRDefault="00966CF6">
      <w:pPr>
        <w:spacing w:line="240" w:lineRule="auto"/>
        <w:ind w:firstLine="720"/>
        <w:rPr>
          <w:rFonts w:ascii="Times New Roman" w:eastAsia="Times New Roman" w:hAnsi="Times New Roman" w:cs="Times New Roman"/>
          <w:sz w:val="24"/>
          <w:szCs w:val="24"/>
        </w:rPr>
      </w:pPr>
      <w:ins w:id="104" w:author="Ana Bennett" w:date="2018-04-25T13:47:00Z">
        <w:r>
          <w:rPr>
            <w:rFonts w:ascii="Times New Roman" w:eastAsia="Times New Roman" w:hAnsi="Times New Roman" w:cs="Times New Roman"/>
            <w:sz w:val="24"/>
            <w:szCs w:val="24"/>
          </w:rPr>
          <w:t xml:space="preserve">Additionally, </w:t>
        </w:r>
      </w:ins>
      <w:r w:rsidR="00035E6A">
        <w:rPr>
          <w:rFonts w:ascii="Times New Roman" w:eastAsia="Times New Roman" w:hAnsi="Times New Roman" w:cs="Times New Roman"/>
          <w:sz w:val="24"/>
          <w:szCs w:val="24"/>
        </w:rPr>
        <w:t xml:space="preserve">Johnson and Newport (1989), </w:t>
      </w:r>
      <w:del w:id="105" w:author="Ana Bennett" w:date="2018-04-25T13:47:00Z">
        <w:r w:rsidR="00035E6A" w:rsidDel="00174420">
          <w:rPr>
            <w:rFonts w:ascii="Times New Roman" w:eastAsia="Times New Roman" w:hAnsi="Times New Roman" w:cs="Times New Roman"/>
            <w:sz w:val="24"/>
            <w:szCs w:val="24"/>
          </w:rPr>
          <w:delText xml:space="preserve">studying </w:delText>
        </w:r>
      </w:del>
      <w:ins w:id="106" w:author="Ana Bennett" w:date="2018-04-25T13:47:00Z">
        <w:r w:rsidR="00174420">
          <w:rPr>
            <w:rFonts w:ascii="Times New Roman" w:eastAsia="Times New Roman" w:hAnsi="Times New Roman" w:cs="Times New Roman"/>
            <w:sz w:val="24"/>
            <w:szCs w:val="24"/>
          </w:rPr>
          <w:t>stud</w:t>
        </w:r>
        <w:r w:rsidR="00174420">
          <w:rPr>
            <w:rFonts w:ascii="Times New Roman" w:eastAsia="Times New Roman" w:hAnsi="Times New Roman" w:cs="Times New Roman"/>
            <w:sz w:val="24"/>
            <w:szCs w:val="24"/>
          </w:rPr>
          <w:t>ied</w:t>
        </w:r>
        <w:r w:rsidR="00174420">
          <w:rPr>
            <w:rFonts w:ascii="Times New Roman" w:eastAsia="Times New Roman" w:hAnsi="Times New Roman" w:cs="Times New Roman"/>
            <w:sz w:val="24"/>
            <w:szCs w:val="24"/>
          </w:rPr>
          <w:t xml:space="preserve"> </w:t>
        </w:r>
      </w:ins>
      <w:r w:rsidR="00035E6A">
        <w:rPr>
          <w:rFonts w:ascii="Times New Roman" w:eastAsia="Times New Roman" w:hAnsi="Times New Roman" w:cs="Times New Roman"/>
          <w:sz w:val="24"/>
          <w:szCs w:val="24"/>
        </w:rPr>
        <w:t>Chinese and Korean</w:t>
      </w:r>
      <w:ins w:id="107" w:author="Ana Bennett" w:date="2018-04-25T13:47:00Z">
        <w:r w:rsidR="00174420">
          <w:rPr>
            <w:rFonts w:ascii="Times New Roman" w:eastAsia="Times New Roman" w:hAnsi="Times New Roman" w:cs="Times New Roman"/>
            <w:sz w:val="24"/>
            <w:szCs w:val="24"/>
          </w:rPr>
          <w:t xml:space="preserve"> speakers that </w:t>
        </w:r>
      </w:ins>
      <w:r w:rsidR="00035E6A">
        <w:rPr>
          <w:rFonts w:ascii="Times New Roman" w:eastAsia="Times New Roman" w:hAnsi="Times New Roman" w:cs="Times New Roman"/>
          <w:sz w:val="24"/>
          <w:szCs w:val="24"/>
        </w:rPr>
        <w:t xml:space="preserve"> immigra</w:t>
      </w:r>
      <w:ins w:id="108" w:author="Ana Bennett" w:date="2018-04-25T13:47:00Z">
        <w:r w:rsidR="00174420">
          <w:rPr>
            <w:rFonts w:ascii="Times New Roman" w:eastAsia="Times New Roman" w:hAnsi="Times New Roman" w:cs="Times New Roman"/>
            <w:sz w:val="24"/>
            <w:szCs w:val="24"/>
          </w:rPr>
          <w:t>ted</w:t>
        </w:r>
      </w:ins>
      <w:del w:id="109" w:author="Ana Bennett" w:date="2018-04-25T13:47:00Z">
        <w:r w:rsidR="00035E6A" w:rsidDel="00174420">
          <w:rPr>
            <w:rFonts w:ascii="Times New Roman" w:eastAsia="Times New Roman" w:hAnsi="Times New Roman" w:cs="Times New Roman"/>
            <w:sz w:val="24"/>
            <w:szCs w:val="24"/>
          </w:rPr>
          <w:delText>n</w:delText>
        </w:r>
        <w:r w:rsidR="00035E6A" w:rsidDel="00174420">
          <w:rPr>
            <w:rFonts w:ascii="Times New Roman" w:eastAsia="Times New Roman" w:hAnsi="Times New Roman" w:cs="Times New Roman"/>
            <w:sz w:val="24"/>
            <w:szCs w:val="24"/>
          </w:rPr>
          <w:delText>t</w:delText>
        </w:r>
        <w:r w:rsidR="00035E6A" w:rsidDel="00174420">
          <w:rPr>
            <w:rFonts w:ascii="Times New Roman" w:eastAsia="Times New Roman" w:hAnsi="Times New Roman" w:cs="Times New Roman"/>
            <w:sz w:val="24"/>
            <w:szCs w:val="24"/>
          </w:rPr>
          <w:delText>s</w:delText>
        </w:r>
      </w:del>
      <w:r w:rsidR="00035E6A">
        <w:rPr>
          <w:rFonts w:ascii="Times New Roman" w:eastAsia="Times New Roman" w:hAnsi="Times New Roman" w:cs="Times New Roman"/>
          <w:sz w:val="24"/>
          <w:szCs w:val="24"/>
        </w:rPr>
        <w:t xml:space="preserve"> to America,</w:t>
      </w:r>
      <w:ins w:id="110" w:author="Ana Bennett" w:date="2018-04-25T14:04:00Z">
        <w:r w:rsidR="00FD2B44">
          <w:rPr>
            <w:rFonts w:ascii="Times New Roman" w:eastAsia="Times New Roman" w:hAnsi="Times New Roman" w:cs="Times New Roman"/>
            <w:sz w:val="24"/>
            <w:szCs w:val="24"/>
          </w:rPr>
          <w:t xml:space="preserve"> and</w:t>
        </w:r>
      </w:ins>
      <w:r w:rsidR="00035E6A">
        <w:rPr>
          <w:rFonts w:ascii="Times New Roman" w:eastAsia="Times New Roman" w:hAnsi="Times New Roman" w:cs="Times New Roman"/>
          <w:sz w:val="24"/>
          <w:szCs w:val="24"/>
        </w:rPr>
        <w:t xml:space="preserve"> argue</w:t>
      </w:r>
      <w:ins w:id="111" w:author="Ana Bennett" w:date="2018-04-25T13:47:00Z">
        <w:r w:rsidR="00174420">
          <w:rPr>
            <w:rFonts w:ascii="Times New Roman" w:eastAsia="Times New Roman" w:hAnsi="Times New Roman" w:cs="Times New Roman"/>
            <w:sz w:val="24"/>
            <w:szCs w:val="24"/>
          </w:rPr>
          <w:t>d</w:t>
        </w:r>
      </w:ins>
      <w:r w:rsidR="00035E6A">
        <w:rPr>
          <w:rFonts w:ascii="Times New Roman" w:eastAsia="Times New Roman" w:hAnsi="Times New Roman" w:cs="Times New Roman"/>
          <w:sz w:val="24"/>
          <w:szCs w:val="24"/>
        </w:rPr>
        <w:t xml:space="preserve"> that their performance on tests of grammaticality judgments for English m</w:t>
      </w:r>
      <w:r w:rsidR="00035E6A">
        <w:rPr>
          <w:rFonts w:ascii="Times New Roman" w:eastAsia="Times New Roman" w:hAnsi="Times New Roman" w:cs="Times New Roman"/>
          <w:sz w:val="24"/>
          <w:szCs w:val="24"/>
        </w:rPr>
        <w:t xml:space="preserve">orphology and syntax is best predicted by their age of </w:t>
      </w:r>
      <w:commentRangeStart w:id="112"/>
      <w:r w:rsidR="00035E6A">
        <w:rPr>
          <w:rFonts w:ascii="Times New Roman" w:eastAsia="Times New Roman" w:hAnsi="Times New Roman" w:cs="Times New Roman"/>
          <w:sz w:val="24"/>
          <w:szCs w:val="24"/>
        </w:rPr>
        <w:t>arrival</w:t>
      </w:r>
      <w:del w:id="113" w:author="Ana Bennett" w:date="2018-04-25T14:04:00Z">
        <w:r w:rsidR="00035E6A" w:rsidDel="00FD2B44">
          <w:rPr>
            <w:rFonts w:ascii="Times New Roman" w:eastAsia="Times New Roman" w:hAnsi="Times New Roman" w:cs="Times New Roman"/>
            <w:sz w:val="24"/>
            <w:szCs w:val="24"/>
          </w:rPr>
          <w:delText>,</w:delText>
        </w:r>
      </w:del>
      <w:r w:rsidR="00035E6A">
        <w:rPr>
          <w:rFonts w:ascii="Times New Roman" w:eastAsia="Times New Roman" w:hAnsi="Times New Roman" w:cs="Times New Roman"/>
          <w:sz w:val="24"/>
          <w:szCs w:val="24"/>
        </w:rPr>
        <w:t xml:space="preserve"> that is </w:t>
      </w:r>
      <w:r w:rsidR="00035E6A">
        <w:rPr>
          <w:rFonts w:ascii="Times New Roman" w:eastAsia="Times New Roman" w:hAnsi="Times New Roman" w:cs="Times New Roman"/>
          <w:sz w:val="24"/>
          <w:szCs w:val="24"/>
        </w:rPr>
        <w:t xml:space="preserve">to say, </w:t>
      </w:r>
      <w:r w:rsidR="00035E6A">
        <w:rPr>
          <w:rFonts w:ascii="Times New Roman" w:eastAsia="Times New Roman" w:hAnsi="Times New Roman" w:cs="Times New Roman"/>
          <w:sz w:val="24"/>
          <w:szCs w:val="24"/>
        </w:rPr>
        <w:t>their immersion in L2.</w:t>
      </w:r>
      <w:commentRangeEnd w:id="112"/>
      <w:r w:rsidR="00FD2B44">
        <w:rPr>
          <w:rStyle w:val="CommentReference"/>
        </w:rPr>
        <w:commentReference w:id="112"/>
      </w:r>
      <w:r w:rsidR="00035E6A">
        <w:rPr>
          <w:rFonts w:ascii="Times New Roman" w:eastAsia="Times New Roman" w:hAnsi="Times New Roman" w:cs="Times New Roman"/>
          <w:sz w:val="24"/>
          <w:szCs w:val="24"/>
        </w:rPr>
        <w:t xml:space="preserve"> [relevant criticism] </w:t>
      </w:r>
      <w:proofErr w:type="spellStart"/>
      <w:r w:rsidR="00035E6A">
        <w:rPr>
          <w:rFonts w:ascii="Times New Roman" w:eastAsia="Times New Roman" w:hAnsi="Times New Roman" w:cs="Times New Roman"/>
          <w:sz w:val="24"/>
          <w:szCs w:val="24"/>
        </w:rPr>
        <w:t>Oyama</w:t>
      </w:r>
      <w:proofErr w:type="spellEnd"/>
      <w:r w:rsidR="00035E6A">
        <w:rPr>
          <w:rFonts w:ascii="Times New Roman" w:eastAsia="Times New Roman" w:hAnsi="Times New Roman" w:cs="Times New Roman"/>
          <w:sz w:val="24"/>
          <w:szCs w:val="24"/>
        </w:rPr>
        <w:t xml:space="preserve"> (1976) argues for a sensitive period in acquiring L2 phonology. [criticism]</w:t>
      </w:r>
    </w:p>
    <w:p w14:paraId="06396137" w14:textId="77777777" w:rsidR="0019356E" w:rsidRDefault="00035E6A">
      <w:pPr>
        <w:spacing w:line="240" w:lineRule="auto"/>
        <w:ind w:firstLine="720"/>
        <w:rPr>
          <w:rFonts w:ascii="Times New Roman" w:eastAsia="Times New Roman" w:hAnsi="Times New Roman" w:cs="Times New Roman"/>
          <w:sz w:val="24"/>
          <w:szCs w:val="24"/>
        </w:rPr>
      </w:pPr>
      <w:commentRangeStart w:id="114"/>
      <w:r>
        <w:rPr>
          <w:rFonts w:ascii="Times New Roman" w:eastAsia="Times New Roman" w:hAnsi="Times New Roman" w:cs="Times New Roman"/>
          <w:sz w:val="24"/>
          <w:szCs w:val="24"/>
        </w:rPr>
        <w:t>(past tense?)</w:t>
      </w:r>
      <w:commentRangeEnd w:id="114"/>
      <w:r w:rsidR="001328F7">
        <w:rPr>
          <w:rStyle w:val="CommentReference"/>
        </w:rPr>
        <w:commentReference w:id="114"/>
      </w:r>
    </w:p>
    <w:p w14:paraId="62533ECA" w14:textId="77777777" w:rsidR="0019356E" w:rsidRDefault="0019356E">
      <w:pPr>
        <w:spacing w:line="240" w:lineRule="auto"/>
        <w:ind w:firstLine="720"/>
        <w:rPr>
          <w:rFonts w:ascii="Times New Roman" w:eastAsia="Times New Roman" w:hAnsi="Times New Roman" w:cs="Times New Roman"/>
          <w:sz w:val="24"/>
          <w:szCs w:val="24"/>
        </w:rPr>
      </w:pPr>
    </w:p>
    <w:p w14:paraId="2E9CB3FC" w14:textId="2BDE8DAE" w:rsidR="0019356E" w:rsidRDefault="00035E6A" w:rsidP="000726CB">
      <w:pPr>
        <w:spacing w:line="240" w:lineRule="auto"/>
        <w:outlineLvl w:val="0"/>
        <w:rPr>
          <w:ins w:id="115" w:author="Ana Bennett" w:date="2018-04-25T12:09:00Z"/>
          <w:rFonts w:ascii="Times New Roman" w:eastAsia="Times New Roman" w:hAnsi="Times New Roman" w:cs="Times New Roman"/>
          <w:b/>
          <w:sz w:val="24"/>
          <w:szCs w:val="24"/>
        </w:rPr>
      </w:pPr>
      <w:del w:id="116" w:author="Ana Bennett" w:date="2018-04-25T13:48:00Z">
        <w:r w:rsidDel="004248BF">
          <w:rPr>
            <w:rFonts w:ascii="Times New Roman" w:eastAsia="Times New Roman" w:hAnsi="Times New Roman" w:cs="Times New Roman"/>
            <w:b/>
            <w:sz w:val="24"/>
            <w:szCs w:val="24"/>
          </w:rPr>
          <w:delText xml:space="preserve">Research </w:delText>
        </w:r>
      </w:del>
      <w:ins w:id="117" w:author="Ana Bennett" w:date="2018-04-25T13:48:00Z">
        <w:r w:rsidR="004248BF">
          <w:rPr>
            <w:rFonts w:ascii="Times New Roman" w:eastAsia="Times New Roman" w:hAnsi="Times New Roman" w:cs="Times New Roman"/>
            <w:b/>
            <w:sz w:val="24"/>
            <w:szCs w:val="24"/>
          </w:rPr>
          <w:t>Evidence for</w:t>
        </w:r>
        <w:r w:rsidR="004248BF">
          <w:rPr>
            <w:rFonts w:ascii="Times New Roman" w:eastAsia="Times New Roman" w:hAnsi="Times New Roman" w:cs="Times New Roman"/>
            <w:b/>
            <w:sz w:val="24"/>
            <w:szCs w:val="24"/>
          </w:rPr>
          <w:t xml:space="preserve"> </w:t>
        </w:r>
      </w:ins>
      <w:del w:id="118" w:author="Ana Bennett" w:date="2018-04-25T13:48:00Z">
        <w:r w:rsidDel="004248BF">
          <w:rPr>
            <w:rFonts w:ascii="Times New Roman" w:eastAsia="Times New Roman" w:hAnsi="Times New Roman" w:cs="Times New Roman"/>
            <w:b/>
            <w:sz w:val="24"/>
            <w:szCs w:val="24"/>
          </w:rPr>
          <w:delText>o</w:delText>
        </w:r>
        <w:r w:rsidDel="004248BF">
          <w:rPr>
            <w:rFonts w:ascii="Times New Roman" w:eastAsia="Times New Roman" w:hAnsi="Times New Roman" w:cs="Times New Roman"/>
            <w:b/>
            <w:sz w:val="24"/>
            <w:szCs w:val="24"/>
          </w:rPr>
          <w:delText>n</w:delText>
        </w:r>
      </w:del>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Nonmaturational</w:t>
      </w:r>
      <w:proofErr w:type="spellEnd"/>
      <w:r>
        <w:rPr>
          <w:rFonts w:ascii="Times New Roman" w:eastAsia="Times New Roman" w:hAnsi="Times New Roman" w:cs="Times New Roman"/>
          <w:b/>
          <w:sz w:val="24"/>
          <w:szCs w:val="24"/>
        </w:rPr>
        <w:t xml:space="preserve"> Factors</w:t>
      </w:r>
      <w:r>
        <w:rPr>
          <w:rFonts w:ascii="Times New Roman" w:eastAsia="Times New Roman" w:hAnsi="Times New Roman" w:cs="Times New Roman"/>
          <w:b/>
          <w:sz w:val="24"/>
          <w:szCs w:val="24"/>
        </w:rPr>
        <w:t xml:space="preserve"> Affecting Language Acquisition</w:t>
      </w:r>
    </w:p>
    <w:p w14:paraId="4CB193E7" w14:textId="77777777" w:rsidR="005D717D" w:rsidRDefault="005D717D">
      <w:pPr>
        <w:spacing w:line="240" w:lineRule="auto"/>
        <w:rPr>
          <w:rFonts w:ascii="Times New Roman" w:eastAsia="Times New Roman" w:hAnsi="Times New Roman" w:cs="Times New Roman"/>
          <w:sz w:val="24"/>
          <w:szCs w:val="24"/>
        </w:rPr>
      </w:pPr>
    </w:p>
    <w:p w14:paraId="5383D816" w14:textId="72E0F338" w:rsidR="0019356E" w:rsidRDefault="00035E6A">
      <w:pPr>
        <w:spacing w:line="240" w:lineRule="auto"/>
        <w:ind w:firstLine="720"/>
        <w:rPr>
          <w:rFonts w:ascii="Times New Roman" w:eastAsia="Times New Roman" w:hAnsi="Times New Roman" w:cs="Times New Roman"/>
          <w:sz w:val="24"/>
          <w:szCs w:val="24"/>
        </w:rPr>
      </w:pPr>
      <w:commentRangeStart w:id="119"/>
      <w:r>
        <w:rPr>
          <w:rFonts w:ascii="Times New Roman" w:eastAsia="Times New Roman" w:hAnsi="Times New Roman" w:cs="Times New Roman"/>
          <w:sz w:val="24"/>
          <w:szCs w:val="24"/>
        </w:rPr>
        <w:t>The latter</w:t>
      </w:r>
      <w:commentRangeEnd w:id="119"/>
      <w:r w:rsidR="00F039EA">
        <w:rPr>
          <w:rStyle w:val="CommentReference"/>
        </w:rPr>
        <w:commentReference w:id="119"/>
      </w:r>
      <w:r>
        <w:rPr>
          <w:rFonts w:ascii="Times New Roman" w:eastAsia="Times New Roman" w:hAnsi="Times New Roman" w:cs="Times New Roman"/>
          <w:sz w:val="24"/>
          <w:szCs w:val="24"/>
        </w:rPr>
        <w:t xml:space="preserve">, environmental possibility points to the importance of an immersive environment for L2 acquisition. There exist differences in affective and sociological learning </w:t>
      </w:r>
      <w:r>
        <w:rPr>
          <w:rFonts w:ascii="Times New Roman" w:eastAsia="Times New Roman" w:hAnsi="Times New Roman" w:cs="Times New Roman"/>
          <w:sz w:val="24"/>
          <w:szCs w:val="24"/>
        </w:rPr>
        <w:lastRenderedPageBreak/>
        <w:t>conditions for early and late learners, especially</w:t>
      </w:r>
      <w:r>
        <w:rPr>
          <w:rFonts w:ascii="Times New Roman" w:eastAsia="Times New Roman" w:hAnsi="Times New Roman" w:cs="Times New Roman"/>
          <w:sz w:val="24"/>
          <w:szCs w:val="24"/>
        </w:rPr>
        <w:t xml:space="preserve"> for immigrant populations. Children in school settings are more likely to receive an immersive environment with good and constant input from native speakers, whereas late learners are more likely to be less assimilated into a social environment with good </w:t>
      </w:r>
      <w:r>
        <w:rPr>
          <w:rFonts w:ascii="Times New Roman" w:eastAsia="Times New Roman" w:hAnsi="Times New Roman" w:cs="Times New Roman"/>
          <w:sz w:val="24"/>
          <w:szCs w:val="24"/>
        </w:rPr>
        <w:t>input. Late learners may be further hindered by consciousness of social stigmas associated with foreign accents, which creates a feedback loop because self-conscious or unmotivated speakers will speak less in the second language.</w:t>
      </w:r>
      <w:ins w:id="120" w:author="Ana Bennett" w:date="2018-04-25T13:49:00Z">
        <w:r w:rsidR="00F039EA">
          <w:rPr>
            <w:rFonts w:ascii="Times New Roman" w:eastAsia="Times New Roman" w:hAnsi="Times New Roman" w:cs="Times New Roman"/>
            <w:sz w:val="24"/>
            <w:szCs w:val="24"/>
          </w:rPr>
          <w:t>(you can cite Terry here)</w:t>
        </w:r>
      </w:ins>
    </w:p>
    <w:p w14:paraId="0405B5AA" w14:textId="77777777" w:rsidR="0019356E" w:rsidRDefault="00035E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t>
      </w:r>
    </w:p>
    <w:p w14:paraId="6A16DCEC" w14:textId="77777777" w:rsidR="0019356E" w:rsidRDefault="0019356E">
      <w:pPr>
        <w:spacing w:line="240" w:lineRule="auto"/>
        <w:ind w:firstLine="720"/>
        <w:rPr>
          <w:rFonts w:ascii="Times New Roman" w:eastAsia="Times New Roman" w:hAnsi="Times New Roman" w:cs="Times New Roman"/>
          <w:sz w:val="24"/>
          <w:szCs w:val="24"/>
        </w:rPr>
      </w:pPr>
    </w:p>
    <w:p w14:paraId="0A264359" w14:textId="77777777" w:rsidR="0019356E" w:rsidRDefault="0019356E">
      <w:pPr>
        <w:spacing w:line="240" w:lineRule="auto"/>
        <w:ind w:firstLine="720"/>
        <w:rPr>
          <w:rFonts w:ascii="Times New Roman" w:eastAsia="Times New Roman" w:hAnsi="Times New Roman" w:cs="Times New Roman"/>
          <w:sz w:val="24"/>
          <w:szCs w:val="24"/>
        </w:rPr>
      </w:pPr>
    </w:p>
    <w:p w14:paraId="78F2593D" w14:textId="77777777" w:rsidR="0019356E" w:rsidRDefault="00035E6A" w:rsidP="000726CB">
      <w:pPr>
        <w:spacing w:line="240" w:lineRule="auto"/>
        <w:outlineLvl w:val="0"/>
        <w:rPr>
          <w:ins w:id="121" w:author="Ana Bennett" w:date="2018-04-25T12:10:00Z"/>
          <w:rFonts w:ascii="Times New Roman" w:eastAsia="Times New Roman" w:hAnsi="Times New Roman" w:cs="Times New Roman"/>
          <w:b/>
          <w:sz w:val="24"/>
          <w:szCs w:val="24"/>
        </w:rPr>
        <w:pPrChange w:id="122" w:author="Ana Bennett" w:date="2018-04-25T12:10:00Z">
          <w:pPr>
            <w:spacing w:line="240" w:lineRule="auto"/>
            <w:jc w:val="center"/>
          </w:pPr>
        </w:pPrChange>
      </w:pPr>
      <w:r>
        <w:rPr>
          <w:rFonts w:ascii="Times New Roman" w:eastAsia="Times New Roman" w:hAnsi="Times New Roman" w:cs="Times New Roman"/>
          <w:b/>
          <w:sz w:val="24"/>
          <w:szCs w:val="24"/>
        </w:rPr>
        <w:t>Study</w:t>
      </w:r>
      <w:r>
        <w:rPr>
          <w:rFonts w:ascii="Times New Roman" w:eastAsia="Times New Roman" w:hAnsi="Times New Roman" w:cs="Times New Roman"/>
          <w:b/>
          <w:sz w:val="24"/>
          <w:szCs w:val="24"/>
        </w:rPr>
        <w:t xml:space="preserve"> Hypothesis and Goals</w:t>
      </w:r>
    </w:p>
    <w:p w14:paraId="045663F0" w14:textId="77777777" w:rsidR="005D717D" w:rsidRDefault="005D717D" w:rsidP="005D717D">
      <w:pPr>
        <w:spacing w:line="240" w:lineRule="auto"/>
        <w:rPr>
          <w:rFonts w:ascii="Times New Roman" w:eastAsia="Times New Roman" w:hAnsi="Times New Roman" w:cs="Times New Roman"/>
          <w:b/>
          <w:sz w:val="24"/>
          <w:szCs w:val="24"/>
        </w:rPr>
        <w:pPrChange w:id="123" w:author="Ana Bennett" w:date="2018-04-25T12:10:00Z">
          <w:pPr>
            <w:spacing w:line="240" w:lineRule="auto"/>
            <w:jc w:val="center"/>
          </w:pPr>
        </w:pPrChange>
      </w:pPr>
    </w:p>
    <w:p w14:paraId="01449B86" w14:textId="53DAAC8F" w:rsidR="0019356E" w:rsidRDefault="00456F0E">
      <w:pPr>
        <w:spacing w:line="240" w:lineRule="auto"/>
        <w:ind w:firstLine="720"/>
        <w:rPr>
          <w:rFonts w:ascii="Times New Roman" w:eastAsia="Times New Roman" w:hAnsi="Times New Roman" w:cs="Times New Roman"/>
          <w:sz w:val="24"/>
          <w:szCs w:val="24"/>
        </w:rPr>
      </w:pPr>
      <w:ins w:id="124" w:author="Ana Bennett" w:date="2018-04-25T14:05:00Z">
        <w:r>
          <w:rPr>
            <w:rFonts w:ascii="Times New Roman" w:eastAsia="Times New Roman" w:hAnsi="Times New Roman" w:cs="Times New Roman"/>
            <w:sz w:val="24"/>
            <w:szCs w:val="24"/>
          </w:rPr>
          <w:t>P</w:t>
        </w:r>
      </w:ins>
      <w:del w:id="125" w:author="Ana Bennett" w:date="2018-04-25T14:05:00Z">
        <w:r w:rsidR="00035E6A" w:rsidDel="00456F0E">
          <w:rPr>
            <w:rFonts w:ascii="Times New Roman" w:eastAsia="Times New Roman" w:hAnsi="Times New Roman" w:cs="Times New Roman"/>
            <w:sz w:val="24"/>
            <w:szCs w:val="24"/>
          </w:rPr>
          <w:delText>T</w:delText>
        </w:r>
        <w:r w:rsidR="00035E6A" w:rsidDel="00456F0E">
          <w:rPr>
            <w:rFonts w:ascii="Times New Roman" w:eastAsia="Times New Roman" w:hAnsi="Times New Roman" w:cs="Times New Roman"/>
            <w:sz w:val="24"/>
            <w:szCs w:val="24"/>
          </w:rPr>
          <w:delText>h</w:delText>
        </w:r>
        <w:r w:rsidR="00035E6A" w:rsidDel="00456F0E">
          <w:rPr>
            <w:rFonts w:ascii="Times New Roman" w:eastAsia="Times New Roman" w:hAnsi="Times New Roman" w:cs="Times New Roman"/>
            <w:sz w:val="24"/>
            <w:szCs w:val="24"/>
          </w:rPr>
          <w:delText>e</w:delText>
        </w:r>
        <w:r w:rsidR="00035E6A" w:rsidDel="00456F0E">
          <w:rPr>
            <w:rFonts w:ascii="Times New Roman" w:eastAsia="Times New Roman" w:hAnsi="Times New Roman" w:cs="Times New Roman"/>
            <w:sz w:val="24"/>
            <w:szCs w:val="24"/>
          </w:rPr>
          <w:delText xml:space="preserve"> </w:delText>
        </w:r>
      </w:del>
      <w:ins w:id="126" w:author="Ana Bennett" w:date="2018-04-25T13:51:00Z">
        <w:r w:rsidR="00C70CFC">
          <w:rPr>
            <w:rFonts w:ascii="Times New Roman" w:eastAsia="Times New Roman" w:hAnsi="Times New Roman" w:cs="Times New Roman"/>
            <w:sz w:val="24"/>
            <w:szCs w:val="24"/>
          </w:rPr>
          <w:t xml:space="preserve">urely </w:t>
        </w:r>
      </w:ins>
      <w:r w:rsidR="00035E6A">
        <w:rPr>
          <w:rFonts w:ascii="Times New Roman" w:eastAsia="Times New Roman" w:hAnsi="Times New Roman" w:cs="Times New Roman"/>
          <w:sz w:val="24"/>
          <w:szCs w:val="24"/>
        </w:rPr>
        <w:t xml:space="preserve">biological </w:t>
      </w:r>
      <w:del w:id="127" w:author="Ana Bennett" w:date="2018-04-25T13:51:00Z">
        <w:r w:rsidR="00035E6A" w:rsidDel="00C70CFC">
          <w:rPr>
            <w:rFonts w:ascii="Times New Roman" w:eastAsia="Times New Roman" w:hAnsi="Times New Roman" w:cs="Times New Roman"/>
            <w:sz w:val="24"/>
            <w:szCs w:val="24"/>
          </w:rPr>
          <w:delText xml:space="preserve">and environmental </w:delText>
        </w:r>
      </w:del>
      <w:r w:rsidR="00035E6A">
        <w:rPr>
          <w:rFonts w:ascii="Times New Roman" w:eastAsia="Times New Roman" w:hAnsi="Times New Roman" w:cs="Times New Roman"/>
          <w:sz w:val="24"/>
          <w:szCs w:val="24"/>
        </w:rPr>
        <w:t>explanations for L2 proficiency can be distinguished</w:t>
      </w:r>
      <w:ins w:id="128" w:author="Ana Bennett" w:date="2018-04-25T13:51:00Z">
        <w:r w:rsidR="00C70CFC">
          <w:rPr>
            <w:rFonts w:ascii="Times New Roman" w:eastAsia="Times New Roman" w:hAnsi="Times New Roman" w:cs="Times New Roman"/>
            <w:sz w:val="24"/>
            <w:szCs w:val="24"/>
          </w:rPr>
          <w:t xml:space="preserve"> from potential environmental factors </w:t>
        </w:r>
      </w:ins>
      <w:r w:rsidR="00035E6A">
        <w:rPr>
          <w:rFonts w:ascii="Times New Roman" w:eastAsia="Times New Roman" w:hAnsi="Times New Roman" w:cs="Times New Roman"/>
          <w:sz w:val="24"/>
          <w:szCs w:val="24"/>
        </w:rPr>
        <w:t xml:space="preserve"> by</w:t>
      </w:r>
      <w:ins w:id="129" w:author="Ana Bennett" w:date="2018-04-25T13:51:00Z">
        <w:r w:rsidR="00C70CFC">
          <w:rPr>
            <w:rFonts w:ascii="Times New Roman" w:eastAsia="Times New Roman" w:hAnsi="Times New Roman" w:cs="Times New Roman"/>
            <w:sz w:val="24"/>
            <w:szCs w:val="24"/>
          </w:rPr>
          <w:t xml:space="preserve"> examining</w:t>
        </w:r>
      </w:ins>
      <w:r w:rsidR="00035E6A">
        <w:rPr>
          <w:rFonts w:ascii="Times New Roman" w:eastAsia="Times New Roman" w:hAnsi="Times New Roman" w:cs="Times New Roman"/>
          <w:sz w:val="24"/>
          <w:szCs w:val="24"/>
        </w:rPr>
        <w:t xml:space="preserve"> the effects of training </w:t>
      </w:r>
      <w:del w:id="130" w:author="Ana Bennett" w:date="2018-04-25T13:51:00Z">
        <w:r w:rsidR="00035E6A" w:rsidDel="00C70CFC">
          <w:rPr>
            <w:rFonts w:ascii="Times New Roman" w:eastAsia="Times New Roman" w:hAnsi="Times New Roman" w:cs="Times New Roman"/>
            <w:sz w:val="24"/>
            <w:szCs w:val="24"/>
          </w:rPr>
          <w:delText>learners</w:delText>
        </w:r>
      </w:del>
      <w:ins w:id="131" w:author="Ana Bennett" w:date="2018-04-25T13:51:00Z">
        <w:r w:rsidR="00C70CFC">
          <w:rPr>
            <w:rFonts w:ascii="Times New Roman" w:eastAsia="Times New Roman" w:hAnsi="Times New Roman" w:cs="Times New Roman"/>
            <w:sz w:val="24"/>
            <w:szCs w:val="24"/>
          </w:rPr>
          <w:t>speakers on L2 input</w:t>
        </w:r>
      </w:ins>
      <w:r w:rsidR="00035E6A">
        <w:rPr>
          <w:rFonts w:ascii="Times New Roman" w:eastAsia="Times New Roman" w:hAnsi="Times New Roman" w:cs="Times New Roman"/>
          <w:sz w:val="24"/>
          <w:szCs w:val="24"/>
        </w:rPr>
        <w:t xml:space="preserve">. </w:t>
      </w:r>
      <w:ins w:id="132" w:author="Ana Bennett" w:date="2018-04-25T13:52:00Z">
        <w:r w:rsidR="00DC300E">
          <w:rPr>
            <w:rFonts w:ascii="Times New Roman" w:eastAsia="Times New Roman" w:hAnsi="Times New Roman" w:cs="Times New Roman"/>
            <w:sz w:val="24"/>
            <w:szCs w:val="24"/>
          </w:rPr>
          <w:t xml:space="preserve">For our purposes, </w:t>
        </w:r>
      </w:ins>
      <w:r w:rsidR="00035E6A">
        <w:rPr>
          <w:rFonts w:ascii="Times New Roman" w:eastAsia="Times New Roman" w:hAnsi="Times New Roman" w:cs="Times New Roman"/>
          <w:sz w:val="24"/>
          <w:szCs w:val="24"/>
        </w:rPr>
        <w:t xml:space="preserve">CPH </w:t>
      </w:r>
      <w:del w:id="133" w:author="Ana Bennett" w:date="2018-04-25T13:52:00Z">
        <w:r w:rsidR="00035E6A" w:rsidDel="00DC300E">
          <w:rPr>
            <w:rFonts w:ascii="Times New Roman" w:eastAsia="Times New Roman" w:hAnsi="Times New Roman" w:cs="Times New Roman"/>
            <w:sz w:val="24"/>
            <w:szCs w:val="24"/>
          </w:rPr>
          <w:delText xml:space="preserve">suffers from an overabundance of undefined and contradictory predictions, but it </w:delText>
        </w:r>
      </w:del>
      <w:r w:rsidR="00035E6A">
        <w:rPr>
          <w:rFonts w:ascii="Times New Roman" w:eastAsia="Times New Roman" w:hAnsi="Times New Roman" w:cs="Times New Roman"/>
          <w:sz w:val="24"/>
          <w:szCs w:val="24"/>
        </w:rPr>
        <w:t>is taken here to mean that</w:t>
      </w:r>
      <w:r w:rsidR="00035E6A">
        <w:rPr>
          <w:rFonts w:ascii="Times New Roman" w:eastAsia="Times New Roman" w:hAnsi="Times New Roman" w:cs="Times New Roman"/>
          <w:sz w:val="24"/>
          <w:szCs w:val="24"/>
        </w:rPr>
        <w:t xml:space="preserve"> </w:t>
      </w:r>
      <w:del w:id="134" w:author="Ana Bennett" w:date="2018-04-25T13:52:00Z">
        <w:r w:rsidR="00035E6A" w:rsidDel="00DC300E">
          <w:rPr>
            <w:rFonts w:ascii="Times New Roman" w:eastAsia="Times New Roman" w:hAnsi="Times New Roman" w:cs="Times New Roman"/>
            <w:sz w:val="24"/>
            <w:szCs w:val="24"/>
          </w:rPr>
          <w:delText>i</w:delText>
        </w:r>
        <w:r w:rsidR="00035E6A" w:rsidDel="00DC300E">
          <w:rPr>
            <w:rFonts w:ascii="Times New Roman" w:eastAsia="Times New Roman" w:hAnsi="Times New Roman" w:cs="Times New Roman"/>
            <w:sz w:val="24"/>
            <w:szCs w:val="24"/>
          </w:rPr>
          <w:delText>f</w:delText>
        </w:r>
      </w:del>
      <w:r w:rsidR="00035E6A">
        <w:rPr>
          <w:rFonts w:ascii="Times New Roman" w:eastAsia="Times New Roman" w:hAnsi="Times New Roman" w:cs="Times New Roman"/>
          <w:sz w:val="24"/>
          <w:szCs w:val="24"/>
        </w:rPr>
        <w:t xml:space="preserve"> a sensitive period for L2 phonological acquisition exists</w:t>
      </w:r>
      <w:ins w:id="135" w:author="Ana Bennett" w:date="2018-04-25T13:52:00Z">
        <w:r w:rsidR="00DC30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ins w:id="136" w:author="Ana Bennett" w:date="2018-04-25T14:05:00Z">
        <w:r>
          <w:rPr>
            <w:rFonts w:ascii="Times New Roman" w:eastAsia="Times New Roman" w:hAnsi="Times New Roman" w:cs="Times New Roman"/>
            <w:sz w:val="24"/>
            <w:szCs w:val="24"/>
          </w:rPr>
          <w:t>but</w:t>
        </w:r>
      </w:ins>
      <w:ins w:id="137" w:author="Ana Bennett" w:date="2018-04-25T13:52:00Z">
        <w:r w:rsidR="00DC300E">
          <w:rPr>
            <w:rFonts w:ascii="Times New Roman" w:eastAsia="Times New Roman" w:hAnsi="Times New Roman" w:cs="Times New Roman"/>
            <w:sz w:val="24"/>
            <w:szCs w:val="24"/>
          </w:rPr>
          <w:t xml:space="preserve"> </w:t>
        </w:r>
      </w:ins>
      <w:del w:id="138" w:author="Ana Bennett" w:date="2018-04-25T13:52:00Z">
        <w:r w:rsidR="00035E6A" w:rsidDel="00DC300E">
          <w:rPr>
            <w:rFonts w:ascii="Times New Roman" w:eastAsia="Times New Roman" w:hAnsi="Times New Roman" w:cs="Times New Roman"/>
            <w:sz w:val="24"/>
            <w:szCs w:val="24"/>
          </w:rPr>
          <w:delText xml:space="preserve"> such </w:delText>
        </w:r>
      </w:del>
      <w:r w:rsidR="00035E6A">
        <w:rPr>
          <w:rFonts w:ascii="Times New Roman" w:eastAsia="Times New Roman" w:hAnsi="Times New Roman" w:cs="Times New Roman"/>
          <w:sz w:val="24"/>
          <w:szCs w:val="24"/>
        </w:rPr>
        <w:t xml:space="preserve">that </w:t>
      </w:r>
      <w:commentRangeStart w:id="139"/>
      <w:r w:rsidR="00035E6A">
        <w:rPr>
          <w:rFonts w:ascii="Times New Roman" w:eastAsia="Times New Roman" w:hAnsi="Times New Roman" w:cs="Times New Roman"/>
          <w:sz w:val="24"/>
          <w:szCs w:val="24"/>
        </w:rPr>
        <w:t>non-maturational factors are negligible</w:t>
      </w:r>
      <w:ins w:id="140" w:author="Ana Bennett" w:date="2018-04-25T13:52:00Z">
        <w:r w:rsidR="00804429">
          <w:rPr>
            <w:rFonts w:ascii="Times New Roman" w:eastAsia="Times New Roman" w:hAnsi="Times New Roman" w:cs="Times New Roman"/>
            <w:sz w:val="24"/>
            <w:szCs w:val="24"/>
          </w:rPr>
          <w:t>.</w:t>
        </w:r>
      </w:ins>
      <w:ins w:id="141" w:author="Ana Bennett" w:date="2018-04-25T13:54:00Z">
        <w:r w:rsidR="00804429">
          <w:rPr>
            <w:rFonts w:ascii="Times New Roman" w:eastAsia="Times New Roman" w:hAnsi="Times New Roman" w:cs="Times New Roman"/>
            <w:sz w:val="24"/>
            <w:szCs w:val="24"/>
          </w:rPr>
          <w:t xml:space="preserve"> </w:t>
        </w:r>
      </w:ins>
      <w:ins w:id="142" w:author="Ana Bennett" w:date="2018-04-25T13:52:00Z">
        <w:r w:rsidR="00DC300E">
          <w:rPr>
            <w:rFonts w:ascii="Times New Roman" w:eastAsia="Times New Roman" w:hAnsi="Times New Roman" w:cs="Times New Roman"/>
            <w:sz w:val="24"/>
            <w:szCs w:val="24"/>
          </w:rPr>
          <w:t>Consequently,</w:t>
        </w:r>
      </w:ins>
      <w:del w:id="143" w:author="Ana Bennett" w:date="2018-04-25T13:52:00Z">
        <w:r w:rsidR="00035E6A" w:rsidDel="00DC300E">
          <w:rPr>
            <w:rFonts w:ascii="Times New Roman" w:eastAsia="Times New Roman" w:hAnsi="Times New Roman" w:cs="Times New Roman"/>
            <w:sz w:val="24"/>
            <w:szCs w:val="24"/>
          </w:rPr>
          <w:delText>,</w:delText>
        </w:r>
      </w:del>
      <w:r w:rsidR="00035E6A">
        <w:rPr>
          <w:rFonts w:ascii="Times New Roman" w:eastAsia="Times New Roman" w:hAnsi="Times New Roman" w:cs="Times New Roman"/>
          <w:sz w:val="24"/>
          <w:szCs w:val="24"/>
        </w:rPr>
        <w:t xml:space="preserve"> training late learners in phonological perception and production should be less effective than training early learners.</w:t>
      </w:r>
      <w:commentRangeEnd w:id="139"/>
      <w:r w:rsidR="00C60D5F">
        <w:rPr>
          <w:rStyle w:val="CommentReference"/>
        </w:rPr>
        <w:commentReference w:id="139"/>
      </w:r>
      <w:r w:rsidR="00035E6A">
        <w:rPr>
          <w:rFonts w:ascii="Times New Roman" w:eastAsia="Times New Roman" w:hAnsi="Times New Roman" w:cs="Times New Roman"/>
          <w:sz w:val="24"/>
          <w:szCs w:val="24"/>
        </w:rPr>
        <w:t xml:space="preserve"> If </w:t>
      </w:r>
      <w:del w:id="144" w:author="Ana Bennett" w:date="2018-04-25T13:54:00Z">
        <w:r w:rsidR="00035E6A" w:rsidDel="00804429">
          <w:rPr>
            <w:rFonts w:ascii="Times New Roman" w:eastAsia="Times New Roman" w:hAnsi="Times New Roman" w:cs="Times New Roman"/>
            <w:sz w:val="24"/>
            <w:szCs w:val="24"/>
          </w:rPr>
          <w:delText xml:space="preserve">the </w:delText>
        </w:r>
      </w:del>
      <w:del w:id="145" w:author="Ana Bennett" w:date="2018-04-25T13:53:00Z">
        <w:r w:rsidR="00035E6A" w:rsidDel="00DC300E">
          <w:rPr>
            <w:rFonts w:ascii="Times New Roman" w:eastAsia="Times New Roman" w:hAnsi="Times New Roman" w:cs="Times New Roman"/>
            <w:sz w:val="24"/>
            <w:szCs w:val="24"/>
          </w:rPr>
          <w:delText xml:space="preserve">amount </w:delText>
        </w:r>
      </w:del>
      <w:ins w:id="146" w:author="Ana Bennett" w:date="2018-04-25T13:53:00Z">
        <w:r w:rsidR="00DC300E">
          <w:rPr>
            <w:rFonts w:ascii="Times New Roman" w:eastAsia="Times New Roman" w:hAnsi="Times New Roman" w:cs="Times New Roman"/>
            <w:sz w:val="24"/>
            <w:szCs w:val="24"/>
          </w:rPr>
          <w:t>quality and quantity</w:t>
        </w:r>
      </w:ins>
      <w:ins w:id="147" w:author="Ana Bennett" w:date="2018-04-25T13:54:00Z">
        <w:r w:rsidR="00804429">
          <w:rPr>
            <w:rFonts w:ascii="Times New Roman" w:eastAsia="Times New Roman" w:hAnsi="Times New Roman" w:cs="Times New Roman"/>
            <w:sz w:val="24"/>
            <w:szCs w:val="24"/>
          </w:rPr>
          <w:t xml:space="preserve"> of L2 input</w:t>
        </w:r>
      </w:ins>
      <w:ins w:id="148" w:author="Ana Bennett" w:date="2018-04-25T13:53:00Z">
        <w:r w:rsidR="00DC300E">
          <w:rPr>
            <w:rFonts w:ascii="Times New Roman" w:eastAsia="Times New Roman" w:hAnsi="Times New Roman" w:cs="Times New Roman"/>
            <w:sz w:val="24"/>
            <w:szCs w:val="24"/>
          </w:rPr>
          <w:t xml:space="preserve"> </w:t>
        </w:r>
        <w:r w:rsidR="00DC300E">
          <w:rPr>
            <w:rFonts w:ascii="Times New Roman" w:eastAsia="Times New Roman" w:hAnsi="Times New Roman" w:cs="Times New Roman"/>
            <w:sz w:val="24"/>
            <w:szCs w:val="24"/>
          </w:rPr>
          <w:t>is an influential factor in L2 perception and production</w:t>
        </w:r>
      </w:ins>
      <w:del w:id="149" w:author="Ana Bennett" w:date="2018-04-25T13:53:00Z">
        <w:r w:rsidR="00035E6A" w:rsidDel="00DC300E">
          <w:rPr>
            <w:rFonts w:ascii="Times New Roman" w:eastAsia="Times New Roman" w:hAnsi="Times New Roman" w:cs="Times New Roman"/>
            <w:sz w:val="24"/>
            <w:szCs w:val="24"/>
          </w:rPr>
          <w:delText>o</w:delText>
        </w:r>
        <w:r w:rsidR="00035E6A" w:rsidDel="00DC300E">
          <w:rPr>
            <w:rFonts w:ascii="Times New Roman" w:eastAsia="Times New Roman" w:hAnsi="Times New Roman" w:cs="Times New Roman"/>
            <w:sz w:val="24"/>
            <w:szCs w:val="24"/>
          </w:rPr>
          <w:delText xml:space="preserve">f </w:delText>
        </w:r>
        <w:r w:rsidR="00035E6A" w:rsidDel="00DC300E">
          <w:rPr>
            <w:rFonts w:ascii="Times New Roman" w:eastAsia="Times New Roman" w:hAnsi="Times New Roman" w:cs="Times New Roman"/>
            <w:sz w:val="24"/>
            <w:szCs w:val="24"/>
          </w:rPr>
          <w:delText xml:space="preserve">good </w:delText>
        </w:r>
        <w:r w:rsidR="00035E6A" w:rsidDel="00DC300E">
          <w:rPr>
            <w:rFonts w:ascii="Times New Roman" w:eastAsia="Times New Roman" w:hAnsi="Times New Roman" w:cs="Times New Roman"/>
            <w:sz w:val="24"/>
            <w:szCs w:val="24"/>
          </w:rPr>
          <w:delText>L</w:delText>
        </w:r>
        <w:r w:rsidR="00035E6A" w:rsidDel="00DC300E">
          <w:rPr>
            <w:rFonts w:ascii="Times New Roman" w:eastAsia="Times New Roman" w:hAnsi="Times New Roman" w:cs="Times New Roman"/>
            <w:sz w:val="24"/>
            <w:szCs w:val="24"/>
          </w:rPr>
          <w:delText>2</w:delText>
        </w:r>
        <w:r w:rsidR="00035E6A" w:rsidDel="00DC300E">
          <w:rPr>
            <w:rFonts w:ascii="Times New Roman" w:eastAsia="Times New Roman" w:hAnsi="Times New Roman" w:cs="Times New Roman"/>
            <w:sz w:val="24"/>
            <w:szCs w:val="24"/>
          </w:rPr>
          <w:delText xml:space="preserve"> </w:delText>
        </w:r>
        <w:r w:rsidR="00035E6A" w:rsidDel="00DC300E">
          <w:rPr>
            <w:rFonts w:ascii="Times New Roman" w:eastAsia="Times New Roman" w:hAnsi="Times New Roman" w:cs="Times New Roman"/>
            <w:sz w:val="24"/>
            <w:szCs w:val="24"/>
          </w:rPr>
          <w:delText>input matters equally or more than biological predisposition</w:delText>
        </w:r>
      </w:del>
      <w:r w:rsidR="00035E6A">
        <w:rPr>
          <w:rFonts w:ascii="Times New Roman" w:eastAsia="Times New Roman" w:hAnsi="Times New Roman" w:cs="Times New Roman"/>
          <w:sz w:val="24"/>
          <w:szCs w:val="24"/>
        </w:rPr>
        <w:t>,</w:t>
      </w:r>
      <w:ins w:id="150" w:author="Ana Bennett" w:date="2018-04-25T13:53:00Z">
        <w:r w:rsidR="00DC300E">
          <w:rPr>
            <w:rFonts w:ascii="Times New Roman" w:eastAsia="Times New Roman" w:hAnsi="Times New Roman" w:cs="Times New Roman"/>
            <w:sz w:val="24"/>
            <w:szCs w:val="24"/>
          </w:rPr>
          <w:t xml:space="preserve"> then</w:t>
        </w:r>
      </w:ins>
      <w:r w:rsidR="00035E6A">
        <w:rPr>
          <w:rFonts w:ascii="Times New Roman" w:eastAsia="Times New Roman" w:hAnsi="Times New Roman" w:cs="Times New Roman"/>
          <w:sz w:val="24"/>
          <w:szCs w:val="24"/>
        </w:rPr>
        <w:t xml:space="preserve"> training late learners should be equally</w:t>
      </w:r>
      <w:ins w:id="151" w:author="Ana Bennett" w:date="2018-04-25T13:53:00Z">
        <w:r w:rsidR="00DC300E">
          <w:rPr>
            <w:rFonts w:ascii="Times New Roman" w:eastAsia="Times New Roman" w:hAnsi="Times New Roman" w:cs="Times New Roman"/>
            <w:sz w:val="24"/>
            <w:szCs w:val="24"/>
          </w:rPr>
          <w:t xml:space="preserve">, and potentially </w:t>
        </w:r>
      </w:ins>
      <w:del w:id="152" w:author="Ana Bennett" w:date="2018-04-25T13:53:00Z">
        <w:r w:rsidR="00035E6A" w:rsidDel="00DC300E">
          <w:rPr>
            <w:rFonts w:ascii="Times New Roman" w:eastAsia="Times New Roman" w:hAnsi="Times New Roman" w:cs="Times New Roman"/>
            <w:sz w:val="24"/>
            <w:szCs w:val="24"/>
          </w:rPr>
          <w:delText xml:space="preserve"> </w:delText>
        </w:r>
        <w:r w:rsidR="00035E6A" w:rsidDel="00DC300E">
          <w:rPr>
            <w:rFonts w:ascii="Times New Roman" w:eastAsia="Times New Roman" w:hAnsi="Times New Roman" w:cs="Times New Roman"/>
            <w:sz w:val="24"/>
            <w:szCs w:val="24"/>
          </w:rPr>
          <w:delText>o</w:delText>
        </w:r>
        <w:r w:rsidR="00035E6A" w:rsidDel="00DC300E">
          <w:rPr>
            <w:rFonts w:ascii="Times New Roman" w:eastAsia="Times New Roman" w:hAnsi="Times New Roman" w:cs="Times New Roman"/>
            <w:sz w:val="24"/>
            <w:szCs w:val="24"/>
          </w:rPr>
          <w:delText>r</w:delText>
        </w:r>
        <w:r w:rsidR="00035E6A" w:rsidDel="00DC300E">
          <w:rPr>
            <w:rFonts w:ascii="Times New Roman" w:eastAsia="Times New Roman" w:hAnsi="Times New Roman" w:cs="Times New Roman"/>
            <w:sz w:val="24"/>
            <w:szCs w:val="24"/>
          </w:rPr>
          <w:delText xml:space="preserve"> </w:delText>
        </w:r>
      </w:del>
      <w:r w:rsidR="00035E6A">
        <w:rPr>
          <w:rFonts w:ascii="Times New Roman" w:eastAsia="Times New Roman" w:hAnsi="Times New Roman" w:cs="Times New Roman"/>
          <w:sz w:val="24"/>
          <w:szCs w:val="24"/>
        </w:rPr>
        <w:t xml:space="preserve">more effective than training early learners. Effective training is considered to result in statistically significant improvements in perception and </w:t>
      </w:r>
      <w:r w:rsidR="00035E6A">
        <w:rPr>
          <w:rFonts w:ascii="Times New Roman" w:eastAsia="Times New Roman" w:hAnsi="Times New Roman" w:cs="Times New Roman"/>
          <w:sz w:val="24"/>
          <w:szCs w:val="24"/>
        </w:rPr>
        <w:t xml:space="preserve">production of L2. In our study the improvements concern speakers’ abilities to produce the contrast between phonological minimal pair words. </w:t>
      </w:r>
    </w:p>
    <w:p w14:paraId="400F1309" w14:textId="77777777" w:rsidR="0019356E" w:rsidRDefault="00035E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collaboration with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we hypothesize that</w:t>
      </w:r>
    </w:p>
    <w:p w14:paraId="1D5A1252" w14:textId="77777777" w:rsidR="0019356E" w:rsidRDefault="0019356E">
      <w:pPr>
        <w:spacing w:line="240" w:lineRule="auto"/>
        <w:ind w:firstLine="720"/>
        <w:rPr>
          <w:rFonts w:ascii="Times New Roman" w:eastAsia="Times New Roman" w:hAnsi="Times New Roman" w:cs="Times New Roman"/>
          <w:sz w:val="24"/>
          <w:szCs w:val="24"/>
        </w:rPr>
      </w:pPr>
    </w:p>
    <w:p w14:paraId="237D8EC2" w14:textId="77777777" w:rsidR="0019356E" w:rsidRDefault="00035E6A" w:rsidP="000726CB">
      <w:pPr>
        <w:spacing w:line="24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Cantonese and English phonology in contrast</w:t>
      </w:r>
    </w:p>
    <w:p w14:paraId="22DA8072" w14:textId="77777777" w:rsidR="0019356E" w:rsidRDefault="00035E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 and Li </w:t>
      </w:r>
      <w:r>
        <w:rPr>
          <w:rFonts w:ascii="Times New Roman" w:eastAsia="Times New Roman" w:hAnsi="Times New Roman" w:cs="Times New Roman"/>
          <w:sz w:val="24"/>
          <w:szCs w:val="24"/>
        </w:rPr>
        <w:t>(2000)</w:t>
      </w:r>
    </w:p>
    <w:p w14:paraId="337E5255" w14:textId="77777777" w:rsidR="0019356E" w:rsidRDefault="0019356E">
      <w:pPr>
        <w:spacing w:line="240" w:lineRule="auto"/>
        <w:ind w:firstLine="720"/>
        <w:rPr>
          <w:rFonts w:ascii="Times New Roman" w:eastAsia="Times New Roman" w:hAnsi="Times New Roman" w:cs="Times New Roman"/>
          <w:sz w:val="24"/>
          <w:szCs w:val="24"/>
        </w:rPr>
      </w:pPr>
    </w:p>
    <w:p w14:paraId="10295435" w14:textId="77777777" w:rsidR="0019356E" w:rsidRDefault="00035E6A" w:rsidP="000726CB">
      <w:pPr>
        <w:spacing w:line="24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and assumptions for effect of L1 on L2</w:t>
      </w:r>
    </w:p>
    <w:p w14:paraId="1C903A1E" w14:textId="77777777" w:rsidR="0019356E" w:rsidRDefault="0019356E">
      <w:pPr>
        <w:spacing w:line="240" w:lineRule="auto"/>
        <w:ind w:firstLine="720"/>
        <w:rPr>
          <w:rFonts w:ascii="Times New Roman" w:eastAsia="Times New Roman" w:hAnsi="Times New Roman" w:cs="Times New Roman"/>
          <w:sz w:val="24"/>
          <w:szCs w:val="24"/>
        </w:rPr>
      </w:pPr>
    </w:p>
    <w:p w14:paraId="6412419A" w14:textId="77777777" w:rsidR="0019356E" w:rsidRDefault="00035E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future goal, we want to identify and measure the acoustic cues most important in helping speakers make these distinctions.</w:t>
      </w:r>
    </w:p>
    <w:p w14:paraId="2B6B8D55" w14:textId="77777777" w:rsidR="0019356E" w:rsidRDefault="0019356E">
      <w:pPr>
        <w:spacing w:line="240" w:lineRule="auto"/>
        <w:ind w:firstLine="720"/>
        <w:rPr>
          <w:rFonts w:ascii="Times New Roman" w:eastAsia="Times New Roman" w:hAnsi="Times New Roman" w:cs="Times New Roman"/>
          <w:sz w:val="24"/>
          <w:szCs w:val="24"/>
        </w:rPr>
      </w:pPr>
    </w:p>
    <w:p w14:paraId="5819CE4B" w14:textId="77777777" w:rsidR="0019356E" w:rsidRDefault="00035E6A" w:rsidP="000726CB">
      <w:pPr>
        <w:spacing w:line="240" w:lineRule="auto"/>
        <w:outlineLvl w:val="0"/>
        <w:rPr>
          <w:ins w:id="153" w:author="Ana Bennett" w:date="2018-04-25T12:10:00Z"/>
          <w:rFonts w:ascii="Times New Roman" w:eastAsia="Times New Roman" w:hAnsi="Times New Roman" w:cs="Times New Roman"/>
          <w:b/>
          <w:sz w:val="24"/>
          <w:szCs w:val="24"/>
        </w:rPr>
        <w:pPrChange w:id="154" w:author="Ana Bennett" w:date="2018-04-25T12:10:00Z">
          <w:pPr>
            <w:spacing w:line="240" w:lineRule="auto"/>
            <w:jc w:val="center"/>
          </w:pPr>
        </w:pPrChange>
      </w:pPr>
      <w:r>
        <w:rPr>
          <w:rFonts w:ascii="Times New Roman" w:eastAsia="Times New Roman" w:hAnsi="Times New Roman" w:cs="Times New Roman"/>
          <w:b/>
          <w:sz w:val="24"/>
          <w:szCs w:val="24"/>
        </w:rPr>
        <w:t>Methods</w:t>
      </w:r>
    </w:p>
    <w:p w14:paraId="710BF9F8" w14:textId="77777777" w:rsidR="005D717D" w:rsidRDefault="005D717D" w:rsidP="005D717D">
      <w:pPr>
        <w:spacing w:line="240" w:lineRule="auto"/>
        <w:rPr>
          <w:rFonts w:ascii="Times New Roman" w:eastAsia="Times New Roman" w:hAnsi="Times New Roman" w:cs="Times New Roman"/>
          <w:b/>
          <w:sz w:val="24"/>
          <w:szCs w:val="24"/>
        </w:rPr>
        <w:pPrChange w:id="155" w:author="Ana Bennett" w:date="2018-04-25T12:10:00Z">
          <w:pPr>
            <w:spacing w:line="240" w:lineRule="auto"/>
            <w:jc w:val="center"/>
          </w:pPr>
        </w:pPrChange>
      </w:pPr>
    </w:p>
    <w:p w14:paraId="7381A06B" w14:textId="77777777" w:rsidR="0019356E" w:rsidRDefault="00035E6A" w:rsidP="000726CB">
      <w:p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EF4167E"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-Terry Au</w:t>
      </w:r>
    </w:p>
    <w:p w14:paraId="050FAFBA" w14:textId="77777777" w:rsidR="0019356E" w:rsidRDefault="0019356E">
      <w:pPr>
        <w:spacing w:line="240" w:lineRule="auto"/>
        <w:rPr>
          <w:rFonts w:ascii="Times New Roman" w:eastAsia="Times New Roman" w:hAnsi="Times New Roman" w:cs="Times New Roman"/>
          <w:sz w:val="24"/>
          <w:szCs w:val="24"/>
        </w:rPr>
      </w:pPr>
    </w:p>
    <w:p w14:paraId="45D51EC7" w14:textId="77777777" w:rsidR="0019356E" w:rsidRDefault="00035E6A" w:rsidP="000726CB">
      <w:p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1C0A9894" w14:textId="77777777" w:rsidR="0019356E" w:rsidRDefault="0019356E">
      <w:pPr>
        <w:spacing w:line="240" w:lineRule="auto"/>
        <w:rPr>
          <w:rFonts w:ascii="Times New Roman" w:eastAsia="Times New Roman" w:hAnsi="Times New Roman" w:cs="Times New Roman"/>
          <w:sz w:val="24"/>
          <w:szCs w:val="24"/>
        </w:rPr>
      </w:pPr>
    </w:p>
    <w:p w14:paraId="5D8C28E6" w14:textId="77777777" w:rsidR="0019356E" w:rsidRDefault="0019356E">
      <w:pPr>
        <w:spacing w:line="240" w:lineRule="auto"/>
        <w:rPr>
          <w:rFonts w:ascii="Times New Roman" w:eastAsia="Times New Roman" w:hAnsi="Times New Roman" w:cs="Times New Roman"/>
          <w:sz w:val="24"/>
          <w:szCs w:val="24"/>
        </w:rPr>
      </w:pPr>
    </w:p>
    <w:p w14:paraId="6509F62A" w14:textId="77777777" w:rsidR="0019356E" w:rsidRDefault="00035E6A" w:rsidP="000726CB">
      <w:p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Procedure</w:t>
      </w:r>
    </w:p>
    <w:p w14:paraId="4A3597B4" w14:textId="77777777" w:rsidR="0019356E" w:rsidRDefault="0019356E">
      <w:pPr>
        <w:spacing w:line="240" w:lineRule="auto"/>
        <w:rPr>
          <w:rFonts w:ascii="Times New Roman" w:eastAsia="Times New Roman" w:hAnsi="Times New Roman" w:cs="Times New Roman"/>
          <w:sz w:val="24"/>
          <w:szCs w:val="24"/>
        </w:rPr>
      </w:pPr>
    </w:p>
    <w:p w14:paraId="0509A431" w14:textId="77777777" w:rsidR="0019356E" w:rsidRDefault="0019356E">
      <w:pPr>
        <w:spacing w:line="240" w:lineRule="auto"/>
        <w:rPr>
          <w:rFonts w:ascii="Times New Roman" w:eastAsia="Times New Roman" w:hAnsi="Times New Roman" w:cs="Times New Roman"/>
          <w:sz w:val="24"/>
          <w:szCs w:val="24"/>
        </w:rPr>
      </w:pPr>
    </w:p>
    <w:p w14:paraId="5DECB06F" w14:textId="77777777" w:rsidR="0019356E" w:rsidRDefault="00035E6A" w:rsidP="000726CB">
      <w:pPr>
        <w:spacing w:line="240" w:lineRule="auto"/>
        <w:outlineLvl w:val="0"/>
        <w:rPr>
          <w:ins w:id="156" w:author="Ana Bennett" w:date="2018-04-25T12:10:00Z"/>
          <w:rFonts w:ascii="Times New Roman" w:eastAsia="Times New Roman" w:hAnsi="Times New Roman" w:cs="Times New Roman"/>
          <w:b/>
          <w:sz w:val="24"/>
          <w:szCs w:val="24"/>
        </w:rPr>
        <w:pPrChange w:id="157" w:author="Ana Bennett" w:date="2018-04-25T12:10:00Z">
          <w:pPr>
            <w:spacing w:line="240" w:lineRule="auto"/>
            <w:jc w:val="center"/>
          </w:pPr>
        </w:pPrChange>
      </w:pPr>
      <w:r>
        <w:rPr>
          <w:rFonts w:ascii="Times New Roman" w:eastAsia="Times New Roman" w:hAnsi="Times New Roman" w:cs="Times New Roman"/>
          <w:b/>
          <w:sz w:val="24"/>
          <w:szCs w:val="24"/>
        </w:rPr>
        <w:t>Planned Analyses</w:t>
      </w:r>
    </w:p>
    <w:p w14:paraId="5C397AD9" w14:textId="77777777" w:rsidR="005D717D" w:rsidRDefault="005D717D" w:rsidP="005D717D">
      <w:pPr>
        <w:spacing w:line="240" w:lineRule="auto"/>
        <w:rPr>
          <w:rFonts w:ascii="Times New Roman" w:eastAsia="Times New Roman" w:hAnsi="Times New Roman" w:cs="Times New Roman"/>
          <w:b/>
          <w:sz w:val="24"/>
          <w:szCs w:val="24"/>
        </w:rPr>
        <w:pPrChange w:id="158" w:author="Ana Bennett" w:date="2018-04-25T12:10:00Z">
          <w:pPr>
            <w:spacing w:line="240" w:lineRule="auto"/>
            <w:jc w:val="center"/>
          </w:pPr>
        </w:pPrChange>
      </w:pPr>
    </w:p>
    <w:p w14:paraId="242ABF95" w14:textId="77777777" w:rsidR="0019356E" w:rsidRDefault="00035E6A" w:rsidP="000726CB">
      <w:pPr>
        <w:spacing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Acoustic Analysis</w:t>
      </w:r>
    </w:p>
    <w:p w14:paraId="17048E6C"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-Acoustic analysis using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software</w:t>
      </w:r>
    </w:p>
    <w:p w14:paraId="24D8902A"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will be responsible for data from 11/1</w:t>
      </w:r>
      <w:del w:id="159" w:author="Ana Bennett" w:date="2018-04-25T13:55:00Z">
        <w:r w:rsidDel="00531309">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year olds</w:t>
      </w:r>
    </w:p>
    <w:p w14:paraId="231F6750" w14:textId="47533F11"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data classified as onset, we will mark voice onset time (VOT) duration as the length of time between the release of the onse</w:t>
      </w:r>
      <w:r>
        <w:rPr>
          <w:rFonts w:ascii="Times New Roman" w:eastAsia="Times New Roman" w:hAnsi="Times New Roman" w:cs="Times New Roman"/>
          <w:sz w:val="24"/>
          <w:szCs w:val="24"/>
        </w:rPr>
        <w:t xml:space="preserve">t stop consonant and the onset of periodicity marking the vowel. If there is aspiration, we will measure </w:t>
      </w:r>
      <w:commentRangeStart w:id="160"/>
      <w:r>
        <w:rPr>
          <w:rFonts w:ascii="Times New Roman" w:eastAsia="Times New Roman" w:hAnsi="Times New Roman" w:cs="Times New Roman"/>
          <w:sz w:val="24"/>
          <w:szCs w:val="24"/>
        </w:rPr>
        <w:t>the mean aspiration intensity</w:t>
      </w:r>
      <w:commentRangeEnd w:id="160"/>
      <w:r w:rsidR="00531309">
        <w:rPr>
          <w:rStyle w:val="CommentReference"/>
        </w:rPr>
        <w:commentReference w:id="160"/>
      </w:r>
      <w:r>
        <w:rPr>
          <w:rFonts w:ascii="Times New Roman" w:eastAsia="Times New Roman" w:hAnsi="Times New Roman" w:cs="Times New Roman"/>
          <w:sz w:val="24"/>
          <w:szCs w:val="24"/>
        </w:rPr>
        <w:t>. We will measure vowel duration using the .wav method to mark the start of the vowel and the F2 method to mark the end of</w:t>
      </w:r>
      <w:r>
        <w:rPr>
          <w:rFonts w:ascii="Times New Roman" w:eastAsia="Times New Roman" w:hAnsi="Times New Roman" w:cs="Times New Roman"/>
          <w:sz w:val="24"/>
          <w:szCs w:val="24"/>
        </w:rPr>
        <w:t xml:space="preserve"> the vowel. We will </w:t>
      </w:r>
      <w:del w:id="161" w:author="Ana Bennett" w:date="2018-04-25T13:55:00Z">
        <w:r w:rsidDel="00531309">
          <w:rPr>
            <w:rFonts w:ascii="Times New Roman" w:eastAsia="Times New Roman" w:hAnsi="Times New Roman" w:cs="Times New Roman"/>
            <w:sz w:val="24"/>
            <w:szCs w:val="24"/>
          </w:rPr>
          <w:delText xml:space="preserve">record </w:delText>
        </w:r>
      </w:del>
      <w:ins w:id="162" w:author="Ana Bennett" w:date="2018-04-25T13:55:00Z">
        <w:r w:rsidR="00531309">
          <w:rPr>
            <w:rFonts w:ascii="Times New Roman" w:eastAsia="Times New Roman" w:hAnsi="Times New Roman" w:cs="Times New Roman"/>
            <w:sz w:val="24"/>
            <w:szCs w:val="24"/>
          </w:rPr>
          <w:t>measure</w:t>
        </w:r>
        <w:r w:rsidR="0053130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F2 at the end of the vowel and the pitch (F0) of the vowel if there is a level pitch contour, or the change in pitch if there is not a level pitch contour. If there is a voicing bar, we will measure </w:t>
      </w:r>
      <w:del w:id="163" w:author="Ana Bennett" w:date="2018-04-25T13:56:00Z">
        <w:r w:rsidDel="00531309">
          <w:rPr>
            <w:rFonts w:ascii="Times New Roman" w:eastAsia="Times New Roman" w:hAnsi="Times New Roman" w:cs="Times New Roman"/>
            <w:sz w:val="24"/>
            <w:szCs w:val="24"/>
          </w:rPr>
          <w:delText>voicing ba</w:delText>
        </w:r>
      </w:del>
      <w:ins w:id="164" w:author="Ana Bennett" w:date="2018-04-25T14:06:00Z">
        <w:r w:rsidR="007C69CA">
          <w:rPr>
            <w:rFonts w:ascii="Times New Roman" w:eastAsia="Times New Roman" w:hAnsi="Times New Roman" w:cs="Times New Roman"/>
            <w:sz w:val="24"/>
            <w:szCs w:val="24"/>
          </w:rPr>
          <w:t xml:space="preserve">the </w:t>
        </w:r>
      </w:ins>
      <w:bookmarkStart w:id="165" w:name="_GoBack"/>
      <w:bookmarkEnd w:id="165"/>
      <w:del w:id="166" w:author="Ana Bennett" w:date="2018-04-25T13:56:00Z">
        <w:r w:rsidDel="00531309">
          <w:rPr>
            <w:rFonts w:ascii="Times New Roman" w:eastAsia="Times New Roman" w:hAnsi="Times New Roman" w:cs="Times New Roman"/>
            <w:sz w:val="24"/>
            <w:szCs w:val="24"/>
          </w:rPr>
          <w:delText>r</w:delText>
        </w:r>
      </w:del>
      <w:del w:id="167" w:author="Ana Bennett" w:date="2018-04-25T14:06:00Z">
        <w:r w:rsidDel="007C69C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duration. </w:t>
      </w:r>
    </w:p>
    <w:p w14:paraId="06CB298E"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data classified as coda --</w:t>
      </w:r>
    </w:p>
    <w:p w14:paraId="3B05D69F" w14:textId="77777777" w:rsidR="0019356E" w:rsidRDefault="0019356E">
      <w:pPr>
        <w:spacing w:line="240" w:lineRule="auto"/>
        <w:rPr>
          <w:rFonts w:ascii="Times New Roman" w:eastAsia="Times New Roman" w:hAnsi="Times New Roman" w:cs="Times New Roman"/>
          <w:sz w:val="24"/>
          <w:szCs w:val="24"/>
        </w:rPr>
      </w:pPr>
    </w:p>
    <w:p w14:paraId="6A0767C7" w14:textId="77777777" w:rsidR="0019356E" w:rsidRDefault="00035E6A" w:rsidP="000726CB">
      <w:pPr>
        <w:spacing w:line="240" w:lineRule="auto"/>
        <w:outlineLvl w:val="0"/>
        <w:rPr>
          <w:ins w:id="168" w:author="Ana Bennett" w:date="2018-04-25T12:10:00Z"/>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39252B37" w14:textId="77777777" w:rsidR="005D717D" w:rsidRDefault="005D717D">
      <w:pPr>
        <w:spacing w:line="240" w:lineRule="auto"/>
        <w:rPr>
          <w:rFonts w:ascii="Times New Roman" w:eastAsia="Times New Roman" w:hAnsi="Times New Roman" w:cs="Times New Roman"/>
          <w:b/>
          <w:sz w:val="24"/>
          <w:szCs w:val="24"/>
        </w:rPr>
      </w:pPr>
    </w:p>
    <w:p w14:paraId="61F7A25D"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a series of ANOVAs</w:t>
      </w:r>
    </w:p>
    <w:p w14:paraId="741CAB44"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between pretest and posttest within age group: improvement per age</w:t>
      </w:r>
    </w:p>
    <w:p w14:paraId="0AE3359C"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improvements across age groups: testing the CPH</w:t>
      </w:r>
    </w:p>
    <w:p w14:paraId="498C5659"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predictive power of me</w:t>
      </w:r>
      <w:r>
        <w:rPr>
          <w:rFonts w:ascii="Times New Roman" w:eastAsia="Times New Roman" w:hAnsi="Times New Roman" w:cs="Times New Roman"/>
          <w:sz w:val="24"/>
          <w:szCs w:val="24"/>
        </w:rPr>
        <w:t>asured acoustic cues</w:t>
      </w:r>
    </w:p>
    <w:p w14:paraId="27D96269"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methods, with data collected from L1 English Rutgers students as priors</w:t>
      </w:r>
    </w:p>
    <w:p w14:paraId="59A113F6" w14:textId="77777777" w:rsidR="0019356E" w:rsidRDefault="0019356E">
      <w:pPr>
        <w:spacing w:line="240" w:lineRule="auto"/>
        <w:rPr>
          <w:rFonts w:ascii="Times New Roman" w:eastAsia="Times New Roman" w:hAnsi="Times New Roman" w:cs="Times New Roman"/>
          <w:sz w:val="24"/>
          <w:szCs w:val="24"/>
        </w:rPr>
      </w:pPr>
    </w:p>
    <w:p w14:paraId="13879897" w14:textId="77777777" w:rsidR="0019356E" w:rsidRDefault="0019356E">
      <w:pPr>
        <w:spacing w:line="240" w:lineRule="auto"/>
        <w:rPr>
          <w:rFonts w:ascii="Times New Roman" w:eastAsia="Times New Roman" w:hAnsi="Times New Roman" w:cs="Times New Roman"/>
          <w:sz w:val="24"/>
          <w:szCs w:val="24"/>
        </w:rPr>
      </w:pPr>
    </w:p>
    <w:p w14:paraId="53F592A0" w14:textId="77777777" w:rsidR="0019356E" w:rsidRDefault="00035E6A" w:rsidP="000726CB">
      <w:pPr>
        <w:spacing w:line="240" w:lineRule="auto"/>
        <w:outlineLvl w:val="0"/>
        <w:rPr>
          <w:ins w:id="169" w:author="Ana Bennett" w:date="2018-04-25T12:10:00Z"/>
          <w:rFonts w:ascii="Times New Roman" w:eastAsia="Times New Roman" w:hAnsi="Times New Roman" w:cs="Times New Roman"/>
          <w:b/>
          <w:sz w:val="24"/>
          <w:szCs w:val="24"/>
        </w:rPr>
      </w:pPr>
      <w:r>
        <w:rPr>
          <w:rFonts w:ascii="Times New Roman" w:eastAsia="Times New Roman" w:hAnsi="Times New Roman" w:cs="Times New Roman"/>
          <w:b/>
          <w:sz w:val="24"/>
          <w:szCs w:val="24"/>
        </w:rPr>
        <w:t>Start/End Dates</w:t>
      </w:r>
    </w:p>
    <w:p w14:paraId="0F06DFB1" w14:textId="77777777" w:rsidR="005D717D" w:rsidRDefault="005D717D">
      <w:pPr>
        <w:spacing w:line="240" w:lineRule="auto"/>
        <w:rPr>
          <w:rFonts w:ascii="Times New Roman" w:eastAsia="Times New Roman" w:hAnsi="Times New Roman" w:cs="Times New Roman"/>
          <w:b/>
          <w:sz w:val="24"/>
          <w:szCs w:val="24"/>
        </w:rPr>
      </w:pPr>
    </w:p>
    <w:p w14:paraId="15C03B6E" w14:textId="77777777" w:rsidR="0019356E" w:rsidRDefault="00035E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on the project begins on approximately May 16 (?) and will end around August 10 (?), 2018. //Additional analysis of the data used </w:t>
      </w:r>
      <w:r>
        <w:rPr>
          <w:rFonts w:ascii="Times New Roman" w:eastAsia="Times New Roman" w:hAnsi="Times New Roman" w:cs="Times New Roman"/>
          <w:sz w:val="24"/>
          <w:szCs w:val="24"/>
        </w:rPr>
        <w:t>in this study and further collection of data will continue throughout the 2018/2019 academic year.</w:t>
      </w:r>
    </w:p>
    <w:p w14:paraId="0AB4B24C" w14:textId="77777777" w:rsidR="0019356E" w:rsidRDefault="0019356E">
      <w:pPr>
        <w:spacing w:line="240" w:lineRule="auto"/>
        <w:rPr>
          <w:rFonts w:ascii="Times New Roman" w:eastAsia="Times New Roman" w:hAnsi="Times New Roman" w:cs="Times New Roman"/>
          <w:sz w:val="24"/>
          <w:szCs w:val="24"/>
        </w:rPr>
      </w:pPr>
    </w:p>
    <w:p w14:paraId="5128BE16" w14:textId="77777777" w:rsidR="0019356E" w:rsidRDefault="00035E6A" w:rsidP="000726CB">
      <w:pPr>
        <w:spacing w:line="240" w:lineRule="auto"/>
        <w:outlineLvl w:val="0"/>
        <w:rPr>
          <w:ins w:id="170" w:author="Ana Bennett" w:date="2018-04-25T12:10:00Z"/>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Advisor Meeting Schedule</w:t>
      </w:r>
    </w:p>
    <w:p w14:paraId="23113FD7" w14:textId="77777777" w:rsidR="005D717D" w:rsidRDefault="005D717D">
      <w:pPr>
        <w:spacing w:line="240" w:lineRule="auto"/>
        <w:rPr>
          <w:rFonts w:ascii="Times New Roman" w:eastAsia="Times New Roman" w:hAnsi="Times New Roman" w:cs="Times New Roman"/>
          <w:b/>
          <w:sz w:val="24"/>
          <w:szCs w:val="24"/>
        </w:rPr>
      </w:pPr>
    </w:p>
    <w:p w14:paraId="67CAD985" w14:textId="77777777" w:rsidR="0019356E" w:rsidRDefault="00035E6A" w:rsidP="000726CB">
      <w:pPr>
        <w:spacing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will consult with my advisor(s) at least once a week for the duration of the project.</w:t>
      </w:r>
    </w:p>
    <w:p w14:paraId="6C07A8EB" w14:textId="77777777" w:rsidR="0019356E" w:rsidRDefault="0019356E">
      <w:pPr>
        <w:spacing w:line="240" w:lineRule="auto"/>
        <w:rPr>
          <w:rFonts w:ascii="Times New Roman" w:eastAsia="Times New Roman" w:hAnsi="Times New Roman" w:cs="Times New Roman"/>
          <w:sz w:val="24"/>
          <w:szCs w:val="24"/>
        </w:rPr>
      </w:pPr>
    </w:p>
    <w:p w14:paraId="7CE824E5" w14:textId="77777777" w:rsidR="0019356E" w:rsidRDefault="00035E6A">
      <w:pPr>
        <w:spacing w:line="240" w:lineRule="auto"/>
        <w:jc w:val="center"/>
        <w:rPr>
          <w:rFonts w:ascii="Times New Roman" w:eastAsia="Times New Roman" w:hAnsi="Times New Roman" w:cs="Times New Roman"/>
          <w:b/>
          <w:sz w:val="24"/>
          <w:szCs w:val="24"/>
        </w:rPr>
      </w:pPr>
      <w:r>
        <w:br w:type="page"/>
      </w:r>
    </w:p>
    <w:p w14:paraId="70DC6A30" w14:textId="77777777" w:rsidR="0019356E" w:rsidRDefault="00035E6A" w:rsidP="000726CB">
      <w:pPr>
        <w:spacing w:line="240" w:lineRule="auto"/>
        <w:jc w:val="center"/>
        <w:outlineLvl w:val="0"/>
        <w:rPr>
          <w:ins w:id="171" w:author="Ana Bennett" w:date="2018-04-25T12:10:00Z"/>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52E29D29" w14:textId="77777777" w:rsidR="005D717D" w:rsidRDefault="005D717D">
      <w:pPr>
        <w:spacing w:line="240" w:lineRule="auto"/>
        <w:jc w:val="center"/>
        <w:rPr>
          <w:rFonts w:ascii="Times New Roman" w:eastAsia="Times New Roman" w:hAnsi="Times New Roman" w:cs="Times New Roman"/>
          <w:sz w:val="24"/>
          <w:szCs w:val="24"/>
        </w:rPr>
      </w:pPr>
    </w:p>
    <w:p w14:paraId="5AB4131F"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 A. Y., &amp; Li, D. C. (2000). English and Cantonese phonology in contrast: Explaining Cantonese ESL learners' English pronunciation problems. </w:t>
      </w:r>
      <w:r>
        <w:rPr>
          <w:rFonts w:ascii="Times New Roman" w:eastAsia="Times New Roman" w:hAnsi="Times New Roman" w:cs="Times New Roman"/>
          <w:i/>
          <w:sz w:val="24"/>
          <w:szCs w:val="24"/>
        </w:rPr>
        <w:t>Language Culture and Curriculum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67-85.</w:t>
      </w:r>
    </w:p>
    <w:p w14:paraId="494E7550"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Curtiss, S. (1977) </w:t>
      </w:r>
      <w:r>
        <w:rPr>
          <w:rFonts w:ascii="Times New Roman" w:eastAsia="Times New Roman" w:hAnsi="Times New Roman" w:cs="Times New Roman"/>
          <w:i/>
          <w:sz w:val="24"/>
          <w:szCs w:val="24"/>
        </w:rPr>
        <w:t>Genie: A psycholinguistic study of a modern d</w:t>
      </w:r>
      <w:r>
        <w:rPr>
          <w:rFonts w:ascii="Times New Roman" w:eastAsia="Times New Roman" w:hAnsi="Times New Roman" w:cs="Times New Roman"/>
          <w:i/>
          <w:sz w:val="24"/>
          <w:szCs w:val="24"/>
        </w:rPr>
        <w:t>ay “wild child.”</w:t>
      </w:r>
      <w:r>
        <w:rPr>
          <w:rFonts w:ascii="Times New Roman" w:eastAsia="Times New Roman" w:hAnsi="Times New Roman" w:cs="Times New Roman"/>
          <w:sz w:val="24"/>
          <w:szCs w:val="24"/>
        </w:rPr>
        <w:t xml:space="preserve"> New York: Academic Press.</w:t>
      </w:r>
    </w:p>
    <w:p w14:paraId="61F74ADD"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J. S., &amp; Newport, E. L. (1989). Critical period effects in second language learning: The influence of maturational state on the acquisition of English as a second language. </w:t>
      </w:r>
      <w:r>
        <w:rPr>
          <w:rFonts w:ascii="Times New Roman" w:eastAsia="Times New Roman" w:hAnsi="Times New Roman" w:cs="Times New Roman"/>
          <w:i/>
          <w:sz w:val="24"/>
          <w:szCs w:val="24"/>
        </w:rPr>
        <w:t>Cognitive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60</w:t>
      </w:r>
      <w:r>
        <w:rPr>
          <w:rFonts w:ascii="Times New Roman" w:eastAsia="Times New Roman" w:hAnsi="Times New Roman" w:cs="Times New Roman"/>
          <w:sz w:val="24"/>
          <w:szCs w:val="24"/>
        </w:rPr>
        <w:t>-99.</w:t>
      </w:r>
    </w:p>
    <w:p w14:paraId="66FFE117"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Lenneberg, E. (1967). </w:t>
      </w:r>
      <w:r>
        <w:rPr>
          <w:rFonts w:ascii="Times New Roman" w:eastAsia="Times New Roman" w:hAnsi="Times New Roman" w:cs="Times New Roman"/>
          <w:i/>
          <w:sz w:val="24"/>
          <w:szCs w:val="24"/>
        </w:rPr>
        <w:t>Biological foundations of language</w:t>
      </w:r>
      <w:r>
        <w:rPr>
          <w:rFonts w:ascii="Times New Roman" w:eastAsia="Times New Roman" w:hAnsi="Times New Roman" w:cs="Times New Roman"/>
          <w:sz w:val="24"/>
          <w:szCs w:val="24"/>
        </w:rPr>
        <w:t>. New York: Wiley.</w:t>
      </w:r>
    </w:p>
    <w:p w14:paraId="016B2346"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Newport, E., &amp; </w:t>
      </w:r>
      <w:proofErr w:type="spellStart"/>
      <w:r>
        <w:rPr>
          <w:rFonts w:ascii="Times New Roman" w:eastAsia="Times New Roman" w:hAnsi="Times New Roman" w:cs="Times New Roman"/>
          <w:sz w:val="24"/>
          <w:szCs w:val="24"/>
        </w:rPr>
        <w:t>Supalla</w:t>
      </w:r>
      <w:proofErr w:type="spellEnd"/>
      <w:r>
        <w:rPr>
          <w:rFonts w:ascii="Times New Roman" w:eastAsia="Times New Roman" w:hAnsi="Times New Roman" w:cs="Times New Roman"/>
          <w:sz w:val="24"/>
          <w:szCs w:val="24"/>
        </w:rPr>
        <w:t xml:space="preserve">, T. (1987). A critical period effect in the acquisition of a primary language. </w:t>
      </w:r>
    </w:p>
    <w:p w14:paraId="0634E7D6" w14:textId="77777777" w:rsidR="0019356E" w:rsidRDefault="00035E6A">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Oyama</w:t>
      </w:r>
      <w:proofErr w:type="spellEnd"/>
      <w:r>
        <w:rPr>
          <w:rFonts w:ascii="Times New Roman" w:eastAsia="Times New Roman" w:hAnsi="Times New Roman" w:cs="Times New Roman"/>
          <w:sz w:val="24"/>
          <w:szCs w:val="24"/>
        </w:rPr>
        <w:t xml:space="preserve">, S. (1976). A sensitive period for the acquisition of a nonnative phonological system. </w:t>
      </w:r>
      <w:r>
        <w:rPr>
          <w:rFonts w:ascii="Times New Roman" w:eastAsia="Times New Roman" w:hAnsi="Times New Roman" w:cs="Times New Roman"/>
          <w:i/>
          <w:sz w:val="24"/>
          <w:szCs w:val="24"/>
        </w:rPr>
        <w:t>Journal of Psycholinguistic Research</w:t>
      </w:r>
      <w:r>
        <w:rPr>
          <w:rFonts w:ascii="Times New Roman" w:eastAsia="Times New Roman" w:hAnsi="Times New Roman" w:cs="Times New Roman"/>
          <w:sz w:val="24"/>
          <w:szCs w:val="24"/>
        </w:rPr>
        <w:t>, 5, 261-285.</w:t>
      </w:r>
    </w:p>
    <w:p w14:paraId="36AEA116"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Pallier, C. (2007). Critical periods in language acquisition and language attrition. </w:t>
      </w:r>
      <w:r>
        <w:rPr>
          <w:rFonts w:ascii="Times New Roman" w:eastAsia="Times New Roman" w:hAnsi="Times New Roman" w:cs="Times New Roman"/>
          <w:i/>
          <w:sz w:val="24"/>
          <w:szCs w:val="24"/>
        </w:rPr>
        <w:t>Language attrition: Theoreti</w:t>
      </w:r>
      <w:r>
        <w:rPr>
          <w:rFonts w:ascii="Times New Roman" w:eastAsia="Times New Roman" w:hAnsi="Times New Roman" w:cs="Times New Roman"/>
          <w:i/>
          <w:sz w:val="24"/>
          <w:szCs w:val="24"/>
        </w:rPr>
        <w:t>cal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w:t>
      </w:r>
    </w:p>
    <w:p w14:paraId="64668BA2"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 T. (--). Unpublished manuscript. </w:t>
      </w:r>
    </w:p>
    <w:p w14:paraId="4D07C11C" w14:textId="77777777" w:rsidR="0019356E" w:rsidRDefault="0019356E">
      <w:pPr>
        <w:spacing w:line="240" w:lineRule="auto"/>
        <w:ind w:left="720" w:hanging="720"/>
        <w:rPr>
          <w:rFonts w:ascii="Times New Roman" w:eastAsia="Times New Roman" w:hAnsi="Times New Roman" w:cs="Times New Roman"/>
          <w:sz w:val="24"/>
          <w:szCs w:val="24"/>
        </w:rPr>
      </w:pPr>
    </w:p>
    <w:p w14:paraId="3D88214B" w14:textId="77777777" w:rsidR="0019356E" w:rsidRDefault="00035E6A" w:rsidP="000726CB">
      <w:pPr>
        <w:spacing w:line="240" w:lineRule="auto"/>
        <w:ind w:left="720" w:hanging="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resources</w:t>
      </w:r>
    </w:p>
    <w:p w14:paraId="2A721715" w14:textId="77777777" w:rsidR="0019356E" w:rsidRDefault="00035E6A">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Sonya Bird, Qian Wang, Sky </w:t>
      </w:r>
      <w:proofErr w:type="spellStart"/>
      <w:r>
        <w:rPr>
          <w:rFonts w:ascii="Times New Roman" w:eastAsia="Times New Roman" w:hAnsi="Times New Roman" w:cs="Times New Roman"/>
          <w:sz w:val="24"/>
          <w:szCs w:val="24"/>
        </w:rPr>
        <w:t>Onosson</w:t>
      </w:r>
      <w:proofErr w:type="spellEnd"/>
      <w:r>
        <w:rPr>
          <w:rFonts w:ascii="Times New Roman" w:eastAsia="Times New Roman" w:hAnsi="Times New Roman" w:cs="Times New Roman"/>
          <w:sz w:val="24"/>
          <w:szCs w:val="24"/>
        </w:rPr>
        <w:t xml:space="preserve">, Allison Benner. (2015). </w:t>
      </w:r>
      <w:r>
        <w:rPr>
          <w:rFonts w:ascii="Times New Roman" w:eastAsia="Times New Roman" w:hAnsi="Times New Roman" w:cs="Times New Roman"/>
          <w:i/>
          <w:sz w:val="24"/>
          <w:szCs w:val="24"/>
        </w:rPr>
        <w:t>Acoustic Phonetics Lab Manual</w:t>
      </w:r>
      <w:r>
        <w:rPr>
          <w:rFonts w:ascii="Times New Roman" w:eastAsia="Times New Roman" w:hAnsi="Times New Roman" w:cs="Times New Roman"/>
          <w:sz w:val="24"/>
          <w:szCs w:val="24"/>
        </w:rPr>
        <w:t>. Department of Linguistics, University of Victoria. 1-82.</w:t>
      </w:r>
    </w:p>
    <w:p w14:paraId="75EC5C7D" w14:textId="77777777" w:rsidR="0019356E" w:rsidRDefault="00035E6A">
      <w:pPr>
        <w:spacing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Rahul </w:t>
      </w:r>
      <w:proofErr w:type="spellStart"/>
      <w:r>
        <w:rPr>
          <w:rFonts w:ascii="Times New Roman" w:eastAsia="Times New Roman" w:hAnsi="Times New Roman" w:cs="Times New Roman"/>
          <w:sz w:val="24"/>
          <w:szCs w:val="24"/>
          <w:highlight w:val="white"/>
        </w:rPr>
        <w:t>Balusu</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Adamantios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Gafos</w:t>
      </w:r>
      <w:proofErr w:type="spellEnd"/>
      <w:r>
        <w:rPr>
          <w:rFonts w:ascii="Times New Roman" w:eastAsia="Times New Roman" w:hAnsi="Times New Roman" w:cs="Times New Roman"/>
          <w:sz w:val="24"/>
          <w:szCs w:val="24"/>
          <w:highlight w:val="white"/>
        </w:rPr>
        <w:t xml:space="preserve">. (2010). </w:t>
      </w:r>
      <w:proofErr w:type="spellStart"/>
      <w:r>
        <w:rPr>
          <w:rFonts w:ascii="Times New Roman" w:eastAsia="Times New Roman" w:hAnsi="Times New Roman" w:cs="Times New Roman"/>
          <w:i/>
          <w:sz w:val="24"/>
          <w:szCs w:val="24"/>
          <w:highlight w:val="white"/>
        </w:rPr>
        <w:t>Praat</w:t>
      </w:r>
      <w:proofErr w:type="spellEnd"/>
      <w:r>
        <w:rPr>
          <w:rFonts w:ascii="Times New Roman" w:eastAsia="Times New Roman" w:hAnsi="Times New Roman" w:cs="Times New Roman"/>
          <w:i/>
          <w:sz w:val="24"/>
          <w:szCs w:val="24"/>
          <w:highlight w:val="white"/>
        </w:rPr>
        <w:t xml:space="preserve"> User’s Guide: Measuring Duration and Formants.</w:t>
      </w:r>
      <w:r>
        <w:rPr>
          <w:rFonts w:ascii="Times New Roman" w:eastAsia="Times New Roman" w:hAnsi="Times New Roman" w:cs="Times New Roman"/>
          <w:sz w:val="24"/>
          <w:szCs w:val="24"/>
          <w:highlight w:val="white"/>
        </w:rPr>
        <w:t xml:space="preserve"> 1-9.</w:t>
      </w:r>
    </w:p>
    <w:p w14:paraId="07A51BC7" w14:textId="77777777" w:rsidR="0019356E" w:rsidRDefault="00035E6A">
      <w:pPr>
        <w:spacing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Online </w:t>
      </w:r>
      <w:proofErr w:type="spellStart"/>
      <w:r>
        <w:rPr>
          <w:rFonts w:ascii="Times New Roman" w:eastAsia="Times New Roman" w:hAnsi="Times New Roman" w:cs="Times New Roman"/>
          <w:sz w:val="24"/>
          <w:szCs w:val="24"/>
          <w:highlight w:val="white"/>
        </w:rPr>
        <w:t>praat</w:t>
      </w:r>
      <w:proofErr w:type="spellEnd"/>
      <w:r>
        <w:rPr>
          <w:rFonts w:ascii="Times New Roman" w:eastAsia="Times New Roman" w:hAnsi="Times New Roman" w:cs="Times New Roman"/>
          <w:sz w:val="24"/>
          <w:szCs w:val="24"/>
          <w:highlight w:val="white"/>
        </w:rPr>
        <w:t xml:space="preserve"> resources</w:t>
      </w:r>
    </w:p>
    <w:p w14:paraId="64275837" w14:textId="77777777" w:rsidR="0019356E" w:rsidRDefault="0019356E">
      <w:pPr>
        <w:spacing w:line="240" w:lineRule="auto"/>
        <w:rPr>
          <w:rFonts w:ascii="Times New Roman" w:eastAsia="Times New Roman" w:hAnsi="Times New Roman" w:cs="Times New Roman"/>
          <w:sz w:val="24"/>
          <w:szCs w:val="24"/>
          <w:highlight w:val="white"/>
        </w:rPr>
      </w:pPr>
    </w:p>
    <w:p w14:paraId="5470154A" w14:textId="77777777" w:rsidR="0019356E" w:rsidRDefault="0019356E">
      <w:pPr>
        <w:spacing w:line="240" w:lineRule="auto"/>
        <w:rPr>
          <w:rFonts w:ascii="Times New Roman" w:eastAsia="Times New Roman" w:hAnsi="Times New Roman" w:cs="Times New Roman"/>
          <w:sz w:val="24"/>
          <w:szCs w:val="24"/>
          <w:highlight w:val="white"/>
        </w:rPr>
      </w:pPr>
    </w:p>
    <w:p w14:paraId="6AED9385" w14:textId="77777777" w:rsidR="0019356E" w:rsidRDefault="00035E6A" w:rsidP="000726CB">
      <w:pPr>
        <w:spacing w:line="240" w:lineRule="auto"/>
        <w:outlineLv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Appendix A. Terry Au’s Appendix A </w:t>
      </w:r>
    </w:p>
    <w:p w14:paraId="374134C7" w14:textId="77777777" w:rsidR="0019356E" w:rsidRDefault="00035E6A">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Appendix B. Screenshot of </w:t>
      </w:r>
      <w:proofErr w:type="spellStart"/>
      <w:r>
        <w:rPr>
          <w:rFonts w:ascii="Times New Roman" w:eastAsia="Times New Roman" w:hAnsi="Times New Roman" w:cs="Times New Roman"/>
          <w:sz w:val="24"/>
          <w:szCs w:val="24"/>
          <w:highlight w:val="white"/>
        </w:rPr>
        <w:t>Praat</w:t>
      </w:r>
      <w:proofErr w:type="spellEnd"/>
    </w:p>
    <w:p w14:paraId="5B9279A7" w14:textId="77777777" w:rsidR="0019356E" w:rsidRDefault="0019356E">
      <w:pPr>
        <w:spacing w:line="240" w:lineRule="auto"/>
        <w:rPr>
          <w:rFonts w:ascii="Times New Roman" w:eastAsia="Times New Roman" w:hAnsi="Times New Roman" w:cs="Times New Roman"/>
          <w:sz w:val="24"/>
          <w:szCs w:val="24"/>
        </w:rPr>
      </w:pPr>
    </w:p>
    <w:sectPr w:rsidR="0019356E">
      <w:head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a Bennett" w:date="2018-04-25T12:08:00Z" w:initials="AB">
    <w:p w14:paraId="7D92F8EF" w14:textId="7D902096" w:rsidR="005D717D" w:rsidRDefault="005D717D">
      <w:pPr>
        <w:pStyle w:val="CommentText"/>
      </w:pPr>
      <w:r>
        <w:rPr>
          <w:rStyle w:val="CommentReference"/>
        </w:rPr>
        <w:annotationRef/>
      </w:r>
      <w:r>
        <w:t>Title is definitely getting there. It should be fine</w:t>
      </w:r>
      <w:r w:rsidR="00297D1D">
        <w:t xml:space="preserve"> but I still do not want to give the impression we are the ones who did all the work to train these participants</w:t>
      </w:r>
    </w:p>
  </w:comment>
  <w:comment w:id="2" w:author="Ana Bennett" w:date="2018-04-25T12:12:00Z" w:initials="AB">
    <w:p w14:paraId="0DA9430F" w14:textId="1AC9956E" w:rsidR="00E0319A" w:rsidRDefault="00E0319A">
      <w:pPr>
        <w:pStyle w:val="CommentText"/>
      </w:pPr>
      <w:r>
        <w:rPr>
          <w:rStyle w:val="CommentReference"/>
        </w:rPr>
        <w:annotationRef/>
      </w:r>
      <w:r>
        <w:t>I know we talk about this an umbrella term (because there are multiple predictions from many people)</w:t>
      </w:r>
    </w:p>
    <w:p w14:paraId="42765442" w14:textId="508B43C3" w:rsidR="00E0319A" w:rsidRDefault="00E0319A">
      <w:pPr>
        <w:pStyle w:val="CommentText"/>
      </w:pPr>
    </w:p>
    <w:p w14:paraId="09B37D3D" w14:textId="06B489C8" w:rsidR="00E0319A" w:rsidRDefault="00E0319A">
      <w:pPr>
        <w:pStyle w:val="CommentText"/>
      </w:pPr>
      <w:r>
        <w:t>But I think you should stick with Lenneberg’s idea of neural plasticity for clarity</w:t>
      </w:r>
    </w:p>
  </w:comment>
  <w:comment w:id="3" w:author="Ana Bennett" w:date="2018-04-25T12:11:00Z" w:initials="AB">
    <w:p w14:paraId="0A64E728" w14:textId="77777777" w:rsidR="005D717D" w:rsidRDefault="005D717D">
      <w:pPr>
        <w:pStyle w:val="CommentText"/>
      </w:pPr>
      <w:r>
        <w:rPr>
          <w:rStyle w:val="CommentReference"/>
        </w:rPr>
        <w:annotationRef/>
      </w:r>
      <w:r>
        <w:t xml:space="preserve">Not necessarily matter more, but could be a factor that influences the critical period such that it is not as entirely dependent upon biology as previously purposed </w:t>
      </w:r>
    </w:p>
  </w:comment>
  <w:comment w:id="6" w:author="Ana Bennett" w:date="2018-04-25T12:14:00Z" w:initials="AB">
    <w:p w14:paraId="65EC6D55" w14:textId="7C723D99" w:rsidR="00C331BF" w:rsidRDefault="00C331BF">
      <w:pPr>
        <w:pStyle w:val="CommentText"/>
      </w:pPr>
      <w:r>
        <w:rPr>
          <w:rStyle w:val="CommentReference"/>
        </w:rPr>
        <w:annotationRef/>
      </w:r>
      <w:r>
        <w:t>We are also comparing trained/untrained as well as age – because we are interested in whether (1) training has an effect and (2) whether adults differ from children</w:t>
      </w:r>
    </w:p>
  </w:comment>
  <w:comment w:id="7" w:author="Ana Bennett" w:date="2018-04-25T12:15:00Z" w:initials="AB">
    <w:p w14:paraId="01FCDB1D" w14:textId="1C00283F" w:rsidR="00A71F43" w:rsidRDefault="00A71F43">
      <w:pPr>
        <w:pStyle w:val="CommentText"/>
      </w:pPr>
      <w:r>
        <w:rPr>
          <w:rStyle w:val="CommentReference"/>
        </w:rPr>
        <w:annotationRef/>
      </w:r>
      <w:r>
        <w:t xml:space="preserve">Mention here that is data from Terry Au’s study – not our own data </w:t>
      </w:r>
    </w:p>
  </w:comment>
  <w:comment w:id="18" w:author="Ana Bennett" w:date="2018-04-25T12:17:00Z" w:initials="AB">
    <w:p w14:paraId="2EFDC544" w14:textId="3E716F2E" w:rsidR="00985395" w:rsidRDefault="00985395">
      <w:pPr>
        <w:pStyle w:val="CommentText"/>
      </w:pPr>
      <w:r>
        <w:rPr>
          <w:rStyle w:val="CommentReference"/>
        </w:rPr>
        <w:annotationRef/>
      </w:r>
      <w:r>
        <w:t>This is more of a current background goal. By this  I mean that we want to know if Cantonese speakers are producing sounds in p</w:t>
      </w:r>
      <w:r w:rsidR="00602B90">
        <w:t>redictable ways</w:t>
      </w:r>
      <w:r w:rsidR="000726CB">
        <w:t xml:space="preserve"> </w:t>
      </w:r>
    </w:p>
    <w:p w14:paraId="189E95D1" w14:textId="77777777" w:rsidR="00602B90" w:rsidRDefault="00602B90">
      <w:pPr>
        <w:pStyle w:val="CommentText"/>
      </w:pPr>
    </w:p>
    <w:p w14:paraId="67999B96" w14:textId="649C215F" w:rsidR="00602B90" w:rsidRDefault="00602B90">
      <w:pPr>
        <w:pStyle w:val="CommentText"/>
      </w:pPr>
      <w:r>
        <w:t>A future goal would be to compare native English speaker’s productions with the Cantonese to see if the Cantonese productions are “native-like”</w:t>
      </w:r>
    </w:p>
    <w:p w14:paraId="54B92389" w14:textId="031B5602" w:rsidR="006631A6" w:rsidRDefault="006631A6">
      <w:pPr>
        <w:pStyle w:val="CommentText"/>
      </w:pPr>
    </w:p>
    <w:p w14:paraId="4ABF3A88" w14:textId="14814514" w:rsidR="006631A6" w:rsidRDefault="006631A6">
      <w:pPr>
        <w:pStyle w:val="CommentText"/>
      </w:pPr>
      <w:r>
        <w:t>^^ which we will do this summer</w:t>
      </w:r>
    </w:p>
  </w:comment>
  <w:comment w:id="23" w:author="Ana Bennett" w:date="2018-04-25T12:19:00Z" w:initials="AB">
    <w:p w14:paraId="4685EAA3" w14:textId="2CEE706D" w:rsidR="00766563" w:rsidRDefault="00766563">
      <w:pPr>
        <w:pStyle w:val="CommentText"/>
      </w:pPr>
      <w:r>
        <w:rPr>
          <w:rStyle w:val="CommentReference"/>
        </w:rPr>
        <w:annotationRef/>
      </w:r>
      <w:r>
        <w:t xml:space="preserve">Not sure what you mean by this </w:t>
      </w:r>
    </w:p>
  </w:comment>
  <w:comment w:id="24" w:author="Ana Bennett" w:date="2018-04-25T12:20:00Z" w:initials="AB">
    <w:p w14:paraId="5CA2D89C" w14:textId="0F645866" w:rsidR="00414E41" w:rsidRDefault="00414E41">
      <w:pPr>
        <w:pStyle w:val="CommentText"/>
      </w:pPr>
      <w:r>
        <w:rPr>
          <w:rStyle w:val="CommentReference"/>
        </w:rPr>
        <w:annotationRef/>
      </w:r>
      <w:r>
        <w:t xml:space="preserve">Evidence for this claim is often exemplified through the observation that parents of immigrant families often have a stronger accent than children – an indication that adults produce speech qualitatively less native-like. </w:t>
      </w:r>
    </w:p>
  </w:comment>
  <w:comment w:id="28" w:author="Ana Bennett" w:date="2018-04-25T12:34:00Z" w:initials="AB">
    <w:p w14:paraId="022B91C3" w14:textId="7C039EC2" w:rsidR="00312BE4" w:rsidRDefault="00312BE4">
      <w:pPr>
        <w:pStyle w:val="CommentText"/>
      </w:pPr>
      <w:r>
        <w:rPr>
          <w:rStyle w:val="CommentReference"/>
        </w:rPr>
        <w:annotationRef/>
      </w:r>
      <w:r>
        <w:t>This is the right idea, my only comment here is that we do not want to take a strict nature vs. nurture stance. In other words, we do not want to say that it is either biology OR environment – but we believe (as does Terry) that it is a combination of the two. Just a “softer” version of the CPH</w:t>
      </w:r>
      <w:r w:rsidR="00602F87">
        <w:t xml:space="preserve"> </w:t>
      </w:r>
    </w:p>
  </w:comment>
  <w:comment w:id="34" w:author="Ana Bennett" w:date="2018-04-25T12:37:00Z" w:initials="AB">
    <w:p w14:paraId="5385A922" w14:textId="3C9B3F56" w:rsidR="00BC13AE" w:rsidRDefault="00BC13AE">
      <w:pPr>
        <w:pStyle w:val="CommentText"/>
      </w:pPr>
      <w:r>
        <w:rPr>
          <w:rStyle w:val="CommentReference"/>
        </w:rPr>
        <w:annotationRef/>
      </w:r>
      <w:r>
        <w:t xml:space="preserve">Former is not clear here because you started a new paragraph with a new title. </w:t>
      </w:r>
    </w:p>
  </w:comment>
  <w:comment w:id="38" w:author="Ana Bennett" w:date="2018-04-25T13:36:00Z" w:initials="AB">
    <w:p w14:paraId="5B438DA0" w14:textId="2615F37B" w:rsidR="00323811" w:rsidRDefault="00323811">
      <w:pPr>
        <w:pStyle w:val="CommentText"/>
      </w:pPr>
      <w:r>
        <w:rPr>
          <w:rStyle w:val="CommentReference"/>
        </w:rPr>
        <w:annotationRef/>
      </w:r>
      <w:r>
        <w:t xml:space="preserve">What does </w:t>
      </w:r>
      <w:r w:rsidR="00722A82">
        <w:t>(</w:t>
      </w:r>
      <w:r>
        <w:t>Pallier, 2007</w:t>
      </w:r>
      <w:r w:rsidR="00722A82">
        <w:t xml:space="preserve">) predict? Or did you cite this because this article discusses the various assumptions and </w:t>
      </w:r>
      <w:proofErr w:type="spellStart"/>
      <w:r w:rsidR="00722A82">
        <w:t>predcitions</w:t>
      </w:r>
      <w:proofErr w:type="spellEnd"/>
      <w:r w:rsidR="00722A82">
        <w:t xml:space="preserve"> that CPH makes?</w:t>
      </w:r>
    </w:p>
  </w:comment>
  <w:comment w:id="100" w:author="Ana Bennett" w:date="2018-04-25T13:46:00Z" w:initials="AB">
    <w:p w14:paraId="7B42D03B" w14:textId="72DC56BC" w:rsidR="000E3ECD" w:rsidRDefault="000E3ECD">
      <w:pPr>
        <w:pStyle w:val="CommentText"/>
      </w:pPr>
      <w:r>
        <w:rPr>
          <w:rStyle w:val="CommentReference"/>
        </w:rPr>
        <w:annotationRef/>
      </w:r>
      <w:r>
        <w:t xml:space="preserve">Nice transition to include </w:t>
      </w:r>
      <w:r w:rsidR="00BA1A45">
        <w:t>discussion</w:t>
      </w:r>
      <w:r>
        <w:t xml:space="preserve"> of L2!</w:t>
      </w:r>
    </w:p>
  </w:comment>
  <w:comment w:id="101" w:author="Ana Bennett" w:date="2018-04-25T13:47:00Z" w:initials="AB">
    <w:p w14:paraId="43DF9E77" w14:textId="345AC77D" w:rsidR="000E3ECD" w:rsidRDefault="000E3ECD">
      <w:pPr>
        <w:pStyle w:val="CommentText"/>
      </w:pPr>
      <w:r>
        <w:rPr>
          <w:rStyle w:val="CommentReference"/>
        </w:rPr>
        <w:annotationRef/>
      </w:r>
      <w:r>
        <w:t>I understand what you mean here, just try and be a bit more clear</w:t>
      </w:r>
    </w:p>
    <w:p w14:paraId="19A3DBFB" w14:textId="3E3AF04B" w:rsidR="00363AD2" w:rsidRDefault="00363AD2">
      <w:pPr>
        <w:pStyle w:val="CommentText"/>
      </w:pPr>
    </w:p>
    <w:p w14:paraId="76214B5A" w14:textId="41CC2FFF" w:rsidR="00363AD2" w:rsidRDefault="00363AD2">
      <w:pPr>
        <w:pStyle w:val="CommentText"/>
      </w:pPr>
      <w:r>
        <w:t xml:space="preserve">Specifically when are talking about  the reversal of the ultimate attainment </w:t>
      </w:r>
    </w:p>
  </w:comment>
  <w:comment w:id="112" w:author="Ana Bennett" w:date="2018-04-25T14:04:00Z" w:initials="AB">
    <w:p w14:paraId="71A151D4" w14:textId="3E5E180C" w:rsidR="00FD2B44" w:rsidRDefault="00FD2B44">
      <w:pPr>
        <w:pStyle w:val="CommentText"/>
      </w:pPr>
      <w:r>
        <w:rPr>
          <w:rStyle w:val="CommentReference"/>
        </w:rPr>
        <w:annotationRef/>
      </w:r>
      <w:r>
        <w:t>How does age of arrival and immersion in L2 correlate?</w:t>
      </w:r>
    </w:p>
  </w:comment>
  <w:comment w:id="114" w:author="Ana Bennett" w:date="2018-04-25T13:48:00Z" w:initials="AB">
    <w:p w14:paraId="53E3F461" w14:textId="520D4BED" w:rsidR="001328F7" w:rsidRDefault="001328F7">
      <w:pPr>
        <w:pStyle w:val="CommentText"/>
      </w:pPr>
      <w:r>
        <w:rPr>
          <w:rStyle w:val="CommentReference"/>
        </w:rPr>
        <w:annotationRef/>
      </w:r>
      <w:r>
        <w:t>Yes, always use past tense when referencing previous research</w:t>
      </w:r>
    </w:p>
  </w:comment>
  <w:comment w:id="119" w:author="Ana Bennett" w:date="2018-04-25T13:48:00Z" w:initials="AB">
    <w:p w14:paraId="0262C4DA" w14:textId="03777AD6" w:rsidR="00F039EA" w:rsidRDefault="00F039EA">
      <w:pPr>
        <w:pStyle w:val="CommentText"/>
      </w:pPr>
      <w:r>
        <w:rPr>
          <w:rStyle w:val="CommentReference"/>
        </w:rPr>
        <w:annotationRef/>
      </w:r>
      <w:r>
        <w:t>Same suggestion as above</w:t>
      </w:r>
    </w:p>
  </w:comment>
  <w:comment w:id="139" w:author="Ana Bennett" w:date="2018-04-25T13:50:00Z" w:initials="AB">
    <w:p w14:paraId="1A0CC418" w14:textId="05F6C91F" w:rsidR="00C60D5F" w:rsidRDefault="00C60D5F">
      <w:pPr>
        <w:pStyle w:val="CommentText"/>
      </w:pPr>
      <w:r>
        <w:rPr>
          <w:rStyle w:val="CommentReference"/>
        </w:rPr>
        <w:annotationRef/>
      </w:r>
      <w:r>
        <w:t>excellent</w:t>
      </w:r>
    </w:p>
  </w:comment>
  <w:comment w:id="160" w:author="Ana Bennett" w:date="2018-04-25T13:55:00Z" w:initials="AB">
    <w:p w14:paraId="28F1B21D" w14:textId="28AA3DA6" w:rsidR="00531309" w:rsidRDefault="00531309">
      <w:pPr>
        <w:pStyle w:val="CommentText"/>
      </w:pPr>
      <w:r>
        <w:rPr>
          <w:rStyle w:val="CommentReference"/>
        </w:rPr>
        <w:annotationRef/>
      </w:r>
      <w:r>
        <w:t xml:space="preserve">and mark aspiration duration in onset position.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2F8EF" w15:done="0"/>
  <w15:commentEx w15:paraId="09B37D3D" w15:done="0"/>
  <w15:commentEx w15:paraId="0A64E728" w15:done="0"/>
  <w15:commentEx w15:paraId="65EC6D55" w15:done="0"/>
  <w15:commentEx w15:paraId="01FCDB1D" w15:done="0"/>
  <w15:commentEx w15:paraId="4ABF3A88" w15:done="0"/>
  <w15:commentEx w15:paraId="4685EAA3" w15:done="0"/>
  <w15:commentEx w15:paraId="5CA2D89C" w15:done="0"/>
  <w15:commentEx w15:paraId="022B91C3" w15:done="0"/>
  <w15:commentEx w15:paraId="5385A922" w15:done="0"/>
  <w15:commentEx w15:paraId="5B438DA0" w15:done="0"/>
  <w15:commentEx w15:paraId="7B42D03B" w15:done="0"/>
  <w15:commentEx w15:paraId="76214B5A" w15:done="0"/>
  <w15:commentEx w15:paraId="71A151D4" w15:done="0"/>
  <w15:commentEx w15:paraId="53E3F461" w15:done="0"/>
  <w15:commentEx w15:paraId="0262C4DA" w15:done="0"/>
  <w15:commentEx w15:paraId="1A0CC418" w15:done="0"/>
  <w15:commentEx w15:paraId="28F1B2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2F8EF" w16cid:durableId="1E8AEE20"/>
  <w16cid:commentId w16cid:paraId="09B37D3D" w16cid:durableId="1E8AEF1E"/>
  <w16cid:commentId w16cid:paraId="0A64E728" w16cid:durableId="1E8AEED5"/>
  <w16cid:commentId w16cid:paraId="65EC6D55" w16cid:durableId="1E8AEF9F"/>
  <w16cid:commentId w16cid:paraId="01FCDB1D" w16cid:durableId="1E8AEFFC"/>
  <w16cid:commentId w16cid:paraId="4ABF3A88" w16cid:durableId="1E8AF050"/>
  <w16cid:commentId w16cid:paraId="4685EAA3" w16cid:durableId="1E8AF0B9"/>
  <w16cid:commentId w16cid:paraId="5CA2D89C" w16cid:durableId="1E8AF103"/>
  <w16cid:commentId w16cid:paraId="022B91C3" w16cid:durableId="1E8AF439"/>
  <w16cid:commentId w16cid:paraId="5385A922" w16cid:durableId="1E8AF4F2"/>
  <w16cid:commentId w16cid:paraId="5B438DA0" w16cid:durableId="1E8B02FA"/>
  <w16cid:commentId w16cid:paraId="7B42D03B" w16cid:durableId="1E8B053F"/>
  <w16cid:commentId w16cid:paraId="76214B5A" w16cid:durableId="1E8B055D"/>
  <w16cid:commentId w16cid:paraId="71A151D4" w16cid:durableId="1E8B097F"/>
  <w16cid:commentId w16cid:paraId="53E3F461" w16cid:durableId="1E8B05A4"/>
  <w16cid:commentId w16cid:paraId="0262C4DA" w16cid:durableId="1E8B05C4"/>
  <w16cid:commentId w16cid:paraId="1A0CC418" w16cid:durableId="1E8B060E"/>
  <w16cid:commentId w16cid:paraId="28F1B21D" w16cid:durableId="1E8B0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16951" w14:textId="77777777" w:rsidR="00035E6A" w:rsidRDefault="00035E6A">
      <w:pPr>
        <w:spacing w:line="240" w:lineRule="auto"/>
      </w:pPr>
      <w:r>
        <w:separator/>
      </w:r>
    </w:p>
  </w:endnote>
  <w:endnote w:type="continuationSeparator" w:id="0">
    <w:p w14:paraId="02053722" w14:textId="77777777" w:rsidR="00035E6A" w:rsidRDefault="00035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7CE7C" w14:textId="77777777" w:rsidR="0019356E" w:rsidRDefault="00193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72517" w14:textId="77777777" w:rsidR="00035E6A" w:rsidRDefault="00035E6A">
      <w:pPr>
        <w:spacing w:line="240" w:lineRule="auto"/>
      </w:pPr>
      <w:r>
        <w:separator/>
      </w:r>
    </w:p>
  </w:footnote>
  <w:footnote w:type="continuationSeparator" w:id="0">
    <w:p w14:paraId="29389B8E" w14:textId="77777777" w:rsidR="00035E6A" w:rsidRDefault="00035E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46B81" w14:textId="77777777" w:rsidR="0019356E" w:rsidRDefault="0019356E">
    <w:pPr>
      <w:rPr>
        <w:rFonts w:ascii="Times New Roman" w:eastAsia="Times New Roman" w:hAnsi="Times New Roman" w:cs="Times New Roman"/>
        <w:sz w:val="24"/>
        <w:szCs w:val="24"/>
      </w:rPr>
    </w:pPr>
  </w:p>
  <w:p w14:paraId="3C6D1772" w14:textId="77777777" w:rsidR="0019356E" w:rsidRDefault="00035E6A">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EFFECTS OF TRAINING PHONOLOGICAL PRODUCTION</w:t>
    </w:r>
  </w:p>
  <w:p w14:paraId="40293340" w14:textId="77777777" w:rsidR="0019356E" w:rsidRDefault="00035E6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A1A94">
      <w:rPr>
        <w:rFonts w:ascii="Times New Roman" w:eastAsia="Times New Roman" w:hAnsi="Times New Roman" w:cs="Times New Roman"/>
        <w:sz w:val="24"/>
        <w:szCs w:val="24"/>
      </w:rPr>
      <w:fldChar w:fldCharType="separate"/>
    </w:r>
    <w:r w:rsidR="00EA1A9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FDA7A" w14:textId="77777777" w:rsidR="0019356E" w:rsidRDefault="0019356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 Bennett">
    <w15:presenceInfo w15:providerId="Windows Live" w15:userId="6a270c5fe5f7f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9356E"/>
    <w:rsid w:val="00035E6A"/>
    <w:rsid w:val="00056AFF"/>
    <w:rsid w:val="000726CB"/>
    <w:rsid w:val="000E3ECD"/>
    <w:rsid w:val="001328F7"/>
    <w:rsid w:val="001435AA"/>
    <w:rsid w:val="00174420"/>
    <w:rsid w:val="00175F8F"/>
    <w:rsid w:val="0019356E"/>
    <w:rsid w:val="001B1E65"/>
    <w:rsid w:val="00271A9F"/>
    <w:rsid w:val="00297D1D"/>
    <w:rsid w:val="00312BE4"/>
    <w:rsid w:val="00323811"/>
    <w:rsid w:val="00363AD2"/>
    <w:rsid w:val="0038164D"/>
    <w:rsid w:val="00414E41"/>
    <w:rsid w:val="004248BF"/>
    <w:rsid w:val="00456F0E"/>
    <w:rsid w:val="00531309"/>
    <w:rsid w:val="005D717D"/>
    <w:rsid w:val="00602B90"/>
    <w:rsid w:val="00602F87"/>
    <w:rsid w:val="006631A6"/>
    <w:rsid w:val="00722A82"/>
    <w:rsid w:val="00766563"/>
    <w:rsid w:val="007C69CA"/>
    <w:rsid w:val="00804429"/>
    <w:rsid w:val="00966CF6"/>
    <w:rsid w:val="00985395"/>
    <w:rsid w:val="00A34978"/>
    <w:rsid w:val="00A71F43"/>
    <w:rsid w:val="00AD48EA"/>
    <w:rsid w:val="00B05DE2"/>
    <w:rsid w:val="00BA1A45"/>
    <w:rsid w:val="00BC13AE"/>
    <w:rsid w:val="00C331BF"/>
    <w:rsid w:val="00C60D5F"/>
    <w:rsid w:val="00C70CFC"/>
    <w:rsid w:val="00CF0D91"/>
    <w:rsid w:val="00D53527"/>
    <w:rsid w:val="00DC300E"/>
    <w:rsid w:val="00E0319A"/>
    <w:rsid w:val="00EA1A94"/>
    <w:rsid w:val="00F039EA"/>
    <w:rsid w:val="00FD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B5F"/>
  <w15:docId w15:val="{F7BB4861-7181-2241-B6C8-090DC4C9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D717D"/>
    <w:rPr>
      <w:sz w:val="16"/>
      <w:szCs w:val="16"/>
    </w:rPr>
  </w:style>
  <w:style w:type="paragraph" w:styleId="CommentText">
    <w:name w:val="annotation text"/>
    <w:basedOn w:val="Normal"/>
    <w:link w:val="CommentTextChar"/>
    <w:uiPriority w:val="99"/>
    <w:semiHidden/>
    <w:unhideWhenUsed/>
    <w:rsid w:val="005D717D"/>
    <w:pPr>
      <w:spacing w:line="240" w:lineRule="auto"/>
    </w:pPr>
    <w:rPr>
      <w:sz w:val="20"/>
      <w:szCs w:val="20"/>
    </w:rPr>
  </w:style>
  <w:style w:type="character" w:customStyle="1" w:styleId="CommentTextChar">
    <w:name w:val="Comment Text Char"/>
    <w:basedOn w:val="DefaultParagraphFont"/>
    <w:link w:val="CommentText"/>
    <w:uiPriority w:val="99"/>
    <w:semiHidden/>
    <w:rsid w:val="005D717D"/>
    <w:rPr>
      <w:sz w:val="20"/>
      <w:szCs w:val="20"/>
    </w:rPr>
  </w:style>
  <w:style w:type="paragraph" w:styleId="CommentSubject">
    <w:name w:val="annotation subject"/>
    <w:basedOn w:val="CommentText"/>
    <w:next w:val="CommentText"/>
    <w:link w:val="CommentSubjectChar"/>
    <w:uiPriority w:val="99"/>
    <w:semiHidden/>
    <w:unhideWhenUsed/>
    <w:rsid w:val="005D717D"/>
    <w:rPr>
      <w:b/>
      <w:bCs/>
    </w:rPr>
  </w:style>
  <w:style w:type="character" w:customStyle="1" w:styleId="CommentSubjectChar">
    <w:name w:val="Comment Subject Char"/>
    <w:basedOn w:val="CommentTextChar"/>
    <w:link w:val="CommentSubject"/>
    <w:uiPriority w:val="99"/>
    <w:semiHidden/>
    <w:rsid w:val="005D717D"/>
    <w:rPr>
      <w:b/>
      <w:bCs/>
      <w:sz w:val="20"/>
      <w:szCs w:val="20"/>
    </w:rPr>
  </w:style>
  <w:style w:type="paragraph" w:styleId="BalloonText">
    <w:name w:val="Balloon Text"/>
    <w:basedOn w:val="Normal"/>
    <w:link w:val="BalloonTextChar"/>
    <w:uiPriority w:val="99"/>
    <w:semiHidden/>
    <w:unhideWhenUsed/>
    <w:rsid w:val="005D717D"/>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5D717D"/>
    <w:rPr>
      <w:rFonts w:ascii="Times New Roman" w:hAnsi="Times New Roman" w:cs="Times New Roman"/>
      <w:sz w:val="26"/>
      <w:szCs w:val="26"/>
    </w:rPr>
  </w:style>
  <w:style w:type="paragraph" w:styleId="Revision">
    <w:name w:val="Revision"/>
    <w:hidden/>
    <w:uiPriority w:val="99"/>
    <w:semiHidden/>
    <w:rsid w:val="000726C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Bennett</cp:lastModifiedBy>
  <cp:revision>2</cp:revision>
  <dcterms:created xsi:type="dcterms:W3CDTF">2018-04-25T18:07:00Z</dcterms:created>
  <dcterms:modified xsi:type="dcterms:W3CDTF">2018-04-25T18:07:00Z</dcterms:modified>
</cp:coreProperties>
</file>
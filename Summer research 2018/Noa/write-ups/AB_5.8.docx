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59FFD" w14:textId="77777777" w:rsidR="00EF6093" w:rsidRDefault="00EF6093">
      <w:pPr>
        <w:spacing w:line="240" w:lineRule="auto"/>
        <w:jc w:val="center"/>
        <w:rPr>
          <w:rFonts w:ascii="Times New Roman" w:eastAsia="Times New Roman" w:hAnsi="Times New Roman" w:cs="Times New Roman"/>
          <w:sz w:val="24"/>
          <w:szCs w:val="24"/>
        </w:rPr>
      </w:pPr>
    </w:p>
    <w:p w14:paraId="09A79AAF" w14:textId="77777777" w:rsidR="00EF6093" w:rsidRDefault="00EF6093">
      <w:pPr>
        <w:spacing w:line="240" w:lineRule="auto"/>
        <w:jc w:val="center"/>
        <w:rPr>
          <w:rFonts w:ascii="Times New Roman" w:eastAsia="Times New Roman" w:hAnsi="Times New Roman" w:cs="Times New Roman"/>
          <w:sz w:val="24"/>
          <w:szCs w:val="24"/>
        </w:rPr>
      </w:pPr>
    </w:p>
    <w:p w14:paraId="7DE5E305" w14:textId="77777777" w:rsidR="00EF6093" w:rsidRDefault="00EF6093">
      <w:pPr>
        <w:spacing w:line="240" w:lineRule="auto"/>
        <w:jc w:val="center"/>
        <w:rPr>
          <w:rFonts w:ascii="Times New Roman" w:eastAsia="Times New Roman" w:hAnsi="Times New Roman" w:cs="Times New Roman"/>
          <w:sz w:val="24"/>
          <w:szCs w:val="24"/>
        </w:rPr>
      </w:pPr>
    </w:p>
    <w:p w14:paraId="7743208A" w14:textId="77777777" w:rsidR="00EF6093" w:rsidRDefault="00EF6093">
      <w:pPr>
        <w:spacing w:line="240" w:lineRule="auto"/>
        <w:jc w:val="center"/>
        <w:rPr>
          <w:rFonts w:ascii="Times New Roman" w:eastAsia="Times New Roman" w:hAnsi="Times New Roman" w:cs="Times New Roman"/>
          <w:sz w:val="24"/>
          <w:szCs w:val="24"/>
        </w:rPr>
      </w:pPr>
    </w:p>
    <w:p w14:paraId="6544335C" w14:textId="77777777" w:rsidR="00EF6093" w:rsidRDefault="00EF6093">
      <w:pPr>
        <w:spacing w:line="240" w:lineRule="auto"/>
        <w:jc w:val="center"/>
        <w:rPr>
          <w:rFonts w:ascii="Times New Roman" w:eastAsia="Times New Roman" w:hAnsi="Times New Roman" w:cs="Times New Roman"/>
          <w:sz w:val="24"/>
          <w:szCs w:val="24"/>
        </w:rPr>
      </w:pPr>
    </w:p>
    <w:p w14:paraId="0473398D" w14:textId="77777777" w:rsidR="00EF6093" w:rsidRDefault="00EF6093">
      <w:pPr>
        <w:spacing w:line="240" w:lineRule="auto"/>
        <w:jc w:val="center"/>
        <w:rPr>
          <w:rFonts w:ascii="Times New Roman" w:eastAsia="Times New Roman" w:hAnsi="Times New Roman" w:cs="Times New Roman"/>
          <w:sz w:val="24"/>
          <w:szCs w:val="24"/>
        </w:rPr>
      </w:pPr>
    </w:p>
    <w:p w14:paraId="537383A1" w14:textId="77777777" w:rsidR="00EF6093" w:rsidRDefault="007A6D52">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Attali</w:t>
      </w:r>
      <w:proofErr w:type="spellEnd"/>
    </w:p>
    <w:p w14:paraId="118D942E" w14:textId="77777777" w:rsidR="00EF6093" w:rsidRDefault="007A6D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for Cognitive Science Undergraduate Thesis</w:t>
      </w:r>
    </w:p>
    <w:p w14:paraId="7F7A5045" w14:textId="77777777" w:rsidR="00EF6093" w:rsidRDefault="007A6D52">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Effects of Training Cantonese Speakers in Phonological Production of English Plosives</w:t>
      </w:r>
      <w:commentRangeEnd w:id="0"/>
      <w:r w:rsidR="003C2BC1">
        <w:rPr>
          <w:rStyle w:val="CommentReference"/>
        </w:rPr>
        <w:commentReference w:id="0"/>
      </w:r>
    </w:p>
    <w:p w14:paraId="126663AD" w14:textId="77777777" w:rsidR="00EF6093" w:rsidRDefault="007A6D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Advisor: </w:t>
      </w:r>
      <w:r w:rsidR="003C2BC1">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 xml:space="preserve">Karin </w:t>
      </w:r>
      <w:proofErr w:type="spellStart"/>
      <w:r>
        <w:rPr>
          <w:rFonts w:ascii="Times New Roman" w:eastAsia="Times New Roman" w:hAnsi="Times New Roman" w:cs="Times New Roman"/>
          <w:sz w:val="24"/>
          <w:szCs w:val="24"/>
        </w:rPr>
        <w:t>Stromswold</w:t>
      </w:r>
      <w:proofErr w:type="spellEnd"/>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Professor,</w:t>
      </w:r>
      <w:commentRangeEnd w:id="1"/>
      <w:r w:rsidR="00D718FE">
        <w:rPr>
          <w:rStyle w:val="CommentReference"/>
        </w:rPr>
        <w:commentReference w:id="1"/>
      </w:r>
      <w:r>
        <w:rPr>
          <w:rFonts w:ascii="Times New Roman" w:eastAsia="Times New Roman" w:hAnsi="Times New Roman" w:cs="Times New Roman"/>
          <w:sz w:val="24"/>
          <w:szCs w:val="24"/>
        </w:rPr>
        <w:t xml:space="preserve"> Psychology</w:t>
      </w:r>
    </w:p>
    <w:p w14:paraId="7D0A9A04" w14:textId="77777777" w:rsidR="00EF6093" w:rsidRDefault="007A6D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Secondary Advisor: Ana </w:t>
      </w:r>
      <w:proofErr w:type="spellStart"/>
      <w:r>
        <w:rPr>
          <w:rFonts w:ascii="Times New Roman" w:eastAsia="Times New Roman" w:hAnsi="Times New Roman" w:cs="Times New Roman"/>
          <w:sz w:val="24"/>
          <w:szCs w:val="24"/>
        </w:rPr>
        <w:t>Rinzler</w:t>
      </w:r>
      <w:proofErr w:type="spellEnd"/>
      <w:r>
        <w:rPr>
          <w:rFonts w:ascii="Times New Roman" w:eastAsia="Times New Roman" w:hAnsi="Times New Roman" w:cs="Times New Roman"/>
          <w:sz w:val="24"/>
          <w:szCs w:val="24"/>
        </w:rPr>
        <w:t>, PhD student, Cognitive Psychology</w:t>
      </w:r>
    </w:p>
    <w:p w14:paraId="1AC3982C" w14:textId="77777777" w:rsidR="00EF6093" w:rsidRDefault="00EF6093">
      <w:pPr>
        <w:spacing w:line="480" w:lineRule="auto"/>
        <w:jc w:val="center"/>
        <w:rPr>
          <w:rFonts w:ascii="Times New Roman" w:eastAsia="Times New Roman" w:hAnsi="Times New Roman" w:cs="Times New Roman"/>
          <w:sz w:val="24"/>
          <w:szCs w:val="24"/>
        </w:rPr>
      </w:pPr>
    </w:p>
    <w:p w14:paraId="5CB18841" w14:textId="77777777" w:rsidR="00EF6093" w:rsidRDefault="00EF6093">
      <w:pPr>
        <w:spacing w:line="240" w:lineRule="auto"/>
        <w:rPr>
          <w:rFonts w:ascii="Times New Roman" w:eastAsia="Times New Roman" w:hAnsi="Times New Roman" w:cs="Times New Roman"/>
          <w:sz w:val="24"/>
          <w:szCs w:val="24"/>
        </w:rPr>
      </w:pPr>
    </w:p>
    <w:p w14:paraId="21C50F44" w14:textId="77777777" w:rsidR="00EF6093" w:rsidRDefault="007A6D52">
      <w:pPr>
        <w:spacing w:line="240" w:lineRule="auto"/>
        <w:rPr>
          <w:rFonts w:ascii="Times New Roman" w:eastAsia="Times New Roman" w:hAnsi="Times New Roman" w:cs="Times New Roman"/>
          <w:b/>
          <w:sz w:val="24"/>
          <w:szCs w:val="24"/>
        </w:rPr>
      </w:pPr>
      <w:r>
        <w:br w:type="page"/>
      </w:r>
    </w:p>
    <w:p w14:paraId="1FE75B87" w14:textId="77777777" w:rsidR="00EF6093" w:rsidRDefault="007A6D5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9AF09E3" w14:textId="77777777" w:rsidR="00EF6093" w:rsidRDefault="00EF6093">
      <w:pPr>
        <w:spacing w:line="240" w:lineRule="auto"/>
        <w:rPr>
          <w:rFonts w:ascii="Times New Roman" w:eastAsia="Times New Roman" w:hAnsi="Times New Roman" w:cs="Times New Roman"/>
          <w:sz w:val="24"/>
          <w:szCs w:val="24"/>
        </w:rPr>
      </w:pPr>
    </w:p>
    <w:p w14:paraId="1B1AF3A7" w14:textId="3699335B"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investigating the Critical Period Hypothesis (CPH) of second language (L2) acquisition, which claims that L2 acquisition depends on the learner's age. CPH posits that biological predispositions provide younger speakers with an advantage over older speakers, such that younger learners acquire L2 with greater ease</w:t>
      </w:r>
      <w:ins w:id="2" w:author="Ana Bennett" w:date="2018-05-07T12:35:00Z">
        <w:r w:rsidR="00D718FE">
          <w:rPr>
            <w:rFonts w:ascii="Times New Roman" w:eastAsia="Times New Roman" w:hAnsi="Times New Roman" w:cs="Times New Roman"/>
            <w:sz w:val="24"/>
            <w:szCs w:val="24"/>
          </w:rPr>
          <w:t xml:space="preserve"> (cite)</w:t>
        </w:r>
      </w:ins>
      <w:r>
        <w:rPr>
          <w:rFonts w:ascii="Times New Roman" w:eastAsia="Times New Roman" w:hAnsi="Times New Roman" w:cs="Times New Roman"/>
          <w:sz w:val="24"/>
          <w:szCs w:val="24"/>
        </w:rPr>
        <w:t xml:space="preserve">. Alternatively, an immersive L2 environment </w:t>
      </w:r>
      <w:commentRangeStart w:id="3"/>
      <w:r>
        <w:rPr>
          <w:rFonts w:ascii="Times New Roman" w:eastAsia="Times New Roman" w:hAnsi="Times New Roman" w:cs="Times New Roman"/>
          <w:sz w:val="24"/>
          <w:szCs w:val="24"/>
        </w:rPr>
        <w:t>may matter more</w:t>
      </w:r>
      <w:commentRangeEnd w:id="3"/>
      <w:r w:rsidR="00F501C1">
        <w:rPr>
          <w:rStyle w:val="CommentReference"/>
        </w:rPr>
        <w:commentReference w:id="3"/>
      </w:r>
      <w:r>
        <w:rPr>
          <w:rFonts w:ascii="Times New Roman" w:eastAsia="Times New Roman" w:hAnsi="Times New Roman" w:cs="Times New Roman"/>
          <w:sz w:val="24"/>
          <w:szCs w:val="24"/>
        </w:rPr>
        <w:t>. In collaboration with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we hypothesize that amount of good L2 input can </w:t>
      </w:r>
      <w:del w:id="4" w:author="Ana Bennett" w:date="2018-05-08T10:23:00Z">
        <w:r w:rsidDel="00A40583">
          <w:rPr>
            <w:rFonts w:ascii="Times New Roman" w:eastAsia="Times New Roman" w:hAnsi="Times New Roman" w:cs="Times New Roman"/>
            <w:sz w:val="24"/>
            <w:szCs w:val="24"/>
          </w:rPr>
          <w:delText xml:space="preserve">overcome </w:delText>
        </w:r>
      </w:del>
      <w:ins w:id="5" w:author="Ana Bennett" w:date="2018-05-08T10:23:00Z">
        <w:r w:rsidR="004852CE">
          <w:rPr>
            <w:rFonts w:ascii="Times New Roman" w:eastAsia="Times New Roman" w:hAnsi="Times New Roman" w:cs="Times New Roman"/>
            <w:sz w:val="24"/>
            <w:szCs w:val="24"/>
          </w:rPr>
          <w:t>influence</w:t>
        </w:r>
        <w:r w:rsidR="00A4058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timing factor in L2 acquisition. </w:t>
      </w:r>
      <w:commentRangeStart w:id="6"/>
      <w:r>
        <w:rPr>
          <w:rFonts w:ascii="Times New Roman" w:eastAsia="Times New Roman" w:hAnsi="Times New Roman" w:cs="Times New Roman"/>
          <w:sz w:val="24"/>
          <w:szCs w:val="24"/>
        </w:rPr>
        <w:t>We propose to test this hypothesis by analyzing the effects of training versus age in L2 phonology</w:t>
      </w:r>
      <w:commentRangeEnd w:id="6"/>
      <w:r w:rsidR="007E1F45">
        <w:rPr>
          <w:rStyle w:val="CommentReference"/>
        </w:rPr>
        <w:commentReference w:id="6"/>
      </w:r>
      <w:r>
        <w:rPr>
          <w:rFonts w:ascii="Times New Roman" w:eastAsia="Times New Roman" w:hAnsi="Times New Roman" w:cs="Times New Roman"/>
          <w:sz w:val="24"/>
          <w:szCs w:val="24"/>
        </w:rPr>
        <w:t xml:space="preserve">. We are </w:t>
      </w:r>
      <w:del w:id="7" w:author="Ana Bennett" w:date="2018-05-08T22:09:00Z">
        <w:r w:rsidDel="00F1471E">
          <w:rPr>
            <w:rFonts w:ascii="Times New Roman" w:eastAsia="Times New Roman" w:hAnsi="Times New Roman" w:cs="Times New Roman"/>
            <w:sz w:val="24"/>
            <w:szCs w:val="24"/>
          </w:rPr>
          <w:delText>carrying out</w:delText>
        </w:r>
      </w:del>
      <w:ins w:id="8" w:author="Ana Bennett" w:date="2018-05-08T22:09:00Z">
        <w:r w:rsidR="00F1471E">
          <w:rPr>
            <w:rFonts w:ascii="Times New Roman" w:eastAsia="Times New Roman" w:hAnsi="Times New Roman" w:cs="Times New Roman"/>
            <w:sz w:val="24"/>
            <w:szCs w:val="24"/>
          </w:rPr>
          <w:t>conducting</w:t>
        </w:r>
      </w:ins>
      <w:r>
        <w:rPr>
          <w:rFonts w:ascii="Times New Roman" w:eastAsia="Times New Roman" w:hAnsi="Times New Roman" w:cs="Times New Roman"/>
          <w:sz w:val="24"/>
          <w:szCs w:val="24"/>
        </w:rPr>
        <w:t xml:space="preserve"> acoustic analys</w:t>
      </w:r>
      <w:ins w:id="9" w:author="Ana Bennett" w:date="2018-05-08T22:09:00Z">
        <w:r w:rsidR="00F1471E">
          <w:rPr>
            <w:rFonts w:ascii="Times New Roman" w:eastAsia="Times New Roman" w:hAnsi="Times New Roman" w:cs="Times New Roman"/>
            <w:sz w:val="24"/>
            <w:szCs w:val="24"/>
          </w:rPr>
          <w:t>e</w:t>
        </w:r>
      </w:ins>
      <w:del w:id="10" w:author="Ana Bennett" w:date="2018-05-08T22:09:00Z">
        <w:r w:rsidDel="00F1471E">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using PRAAT software of production data from Cantonese speakers of differing ages </w:t>
      </w:r>
      <w:commentRangeStart w:id="11"/>
      <w:r>
        <w:rPr>
          <w:rFonts w:ascii="Times New Roman" w:eastAsia="Times New Roman" w:hAnsi="Times New Roman" w:cs="Times New Roman"/>
          <w:sz w:val="24"/>
          <w:szCs w:val="24"/>
        </w:rPr>
        <w:t>intensively training their pronunciation of English words</w:t>
      </w:r>
      <w:commentRangeEnd w:id="11"/>
      <w:r w:rsidR="00F1471E">
        <w:rPr>
          <w:rStyle w:val="CommentReference"/>
        </w:rPr>
        <w:commentReference w:id="11"/>
      </w:r>
      <w:r>
        <w:rPr>
          <w:rFonts w:ascii="Times New Roman" w:eastAsia="Times New Roman" w:hAnsi="Times New Roman" w:cs="Times New Roman"/>
          <w:sz w:val="24"/>
          <w:szCs w:val="24"/>
        </w:rPr>
        <w:t>. Our analys</w:t>
      </w:r>
      <w:ins w:id="12" w:author="Ana Bennett" w:date="2018-05-08T22:10:00Z">
        <w:r w:rsidR="00F1471E">
          <w:rPr>
            <w:rFonts w:ascii="Times New Roman" w:eastAsia="Times New Roman" w:hAnsi="Times New Roman" w:cs="Times New Roman"/>
            <w:sz w:val="24"/>
            <w:szCs w:val="24"/>
          </w:rPr>
          <w:t>e</w:t>
        </w:r>
      </w:ins>
      <w:del w:id="13" w:author="Ana Bennett" w:date="2018-05-08T22:10:00Z">
        <w:r w:rsidDel="00F1471E">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s focus</w:t>
      </w:r>
      <w:del w:id="14" w:author="Ana Bennett" w:date="2018-05-08T22:10:00Z">
        <w:r w:rsidDel="00F1471E">
          <w:rPr>
            <w:rFonts w:ascii="Times New Roman" w:eastAsia="Times New Roman" w:hAnsi="Times New Roman" w:cs="Times New Roman"/>
            <w:sz w:val="24"/>
            <w:szCs w:val="24"/>
          </w:rPr>
          <w:delText>es</w:delText>
        </w:r>
      </w:del>
      <w:r>
        <w:rPr>
          <w:rFonts w:ascii="Times New Roman" w:eastAsia="Times New Roman" w:hAnsi="Times New Roman" w:cs="Times New Roman"/>
          <w:sz w:val="24"/>
          <w:szCs w:val="24"/>
        </w:rPr>
        <w:t xml:space="preserve"> on the speakers' production of English plosive</w:t>
      </w:r>
      <w:ins w:id="15" w:author="Ana Bennett" w:date="2018-05-07T12:35:00Z">
        <w:r w:rsidR="00D718FE">
          <w:rPr>
            <w:rFonts w:ascii="Times New Roman" w:eastAsia="Times New Roman" w:hAnsi="Times New Roman" w:cs="Times New Roman"/>
            <w:sz w:val="24"/>
            <w:szCs w:val="24"/>
          </w:rPr>
          <w:t>s</w:t>
        </w:r>
      </w:ins>
      <w:del w:id="16" w:author="Ana Bennett" w:date="2018-05-07T12:35:00Z">
        <w:r w:rsidDel="00D718FE">
          <w:rPr>
            <w:rFonts w:ascii="Times New Roman" w:eastAsia="Times New Roman" w:hAnsi="Times New Roman" w:cs="Times New Roman"/>
            <w:sz w:val="24"/>
            <w:szCs w:val="24"/>
          </w:rPr>
          <w:delText xml:space="preserve"> stops</w:delText>
        </w:r>
      </w:del>
      <w:r>
        <w:rPr>
          <w:rFonts w:ascii="Times New Roman" w:eastAsia="Times New Roman" w:hAnsi="Times New Roman" w:cs="Times New Roman"/>
          <w:sz w:val="24"/>
          <w:szCs w:val="24"/>
        </w:rPr>
        <w:t xml:space="preserve"> </w:t>
      </w:r>
      <w:ins w:id="17" w:author="Ana Bennett" w:date="2018-05-07T12:35:00Z">
        <w:r w:rsidR="00D718FE">
          <w:rPr>
            <w:rFonts w:ascii="Times New Roman" w:eastAsia="Times New Roman" w:hAnsi="Times New Roman" w:cs="Times New Roman"/>
            <w:sz w:val="24"/>
            <w:szCs w:val="24"/>
          </w:rPr>
          <w:t>/</w:t>
        </w:r>
      </w:ins>
      <w:del w:id="18" w:author="Ana Bennett" w:date="2018-05-07T12:35:00Z">
        <w:r w:rsidRPr="00D718FE" w:rsidDel="00D718FE">
          <w:rPr>
            <w:rFonts w:ascii="Times New Roman" w:eastAsia="Times New Roman" w:hAnsi="Times New Roman" w:cs="Times New Roman"/>
            <w:sz w:val="24"/>
            <w:szCs w:val="24"/>
          </w:rPr>
          <w:delText>(</w:delText>
        </w:r>
      </w:del>
      <w:r w:rsidRPr="00D718FE">
        <w:rPr>
          <w:rFonts w:ascii="Times New Roman" w:eastAsia="Times New Roman" w:hAnsi="Times New Roman" w:cs="Times New Roman"/>
          <w:sz w:val="24"/>
          <w:szCs w:val="24"/>
          <w:rPrChange w:id="19" w:author="Ana Bennett" w:date="2018-05-07T12:35:00Z">
            <w:rPr>
              <w:rFonts w:ascii="Times New Roman" w:eastAsia="Times New Roman" w:hAnsi="Times New Roman" w:cs="Times New Roman"/>
              <w:i/>
              <w:sz w:val="24"/>
              <w:szCs w:val="24"/>
            </w:rPr>
          </w:rPrChange>
        </w:rPr>
        <w:t>b, p, d, t, k, g</w:t>
      </w:r>
      <w:ins w:id="20" w:author="Ana Bennett" w:date="2018-05-07T12:35:00Z">
        <w:r w:rsidR="00D718FE">
          <w:rPr>
            <w:rFonts w:ascii="Times New Roman" w:eastAsia="Times New Roman" w:hAnsi="Times New Roman" w:cs="Times New Roman"/>
            <w:sz w:val="24"/>
            <w:szCs w:val="24"/>
          </w:rPr>
          <w:t>/</w:t>
        </w:r>
      </w:ins>
      <w:del w:id="21" w:author="Ana Bennett" w:date="2018-05-07T12:35:00Z">
        <w:r w:rsidDel="00D718F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 phonological minimal pair words (e.g., </w:t>
      </w:r>
      <w:r>
        <w:rPr>
          <w:rFonts w:ascii="Times New Roman" w:eastAsia="Times New Roman" w:hAnsi="Times New Roman" w:cs="Times New Roman"/>
          <w:i/>
          <w:sz w:val="24"/>
          <w:szCs w:val="24"/>
        </w:rPr>
        <w:t>bag</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back</w:t>
      </w:r>
      <w:r>
        <w:rPr>
          <w:rFonts w:ascii="Times New Roman" w:eastAsia="Times New Roman" w:hAnsi="Times New Roman" w:cs="Times New Roman"/>
          <w:sz w:val="24"/>
          <w:szCs w:val="24"/>
        </w:rPr>
        <w:t xml:space="preserve">) to test whether training improves a speaker's ability to produce the contrast between these plosives. </w:t>
      </w:r>
      <w:commentRangeStart w:id="22"/>
      <w:r>
        <w:rPr>
          <w:rFonts w:ascii="Times New Roman" w:eastAsia="Times New Roman" w:hAnsi="Times New Roman" w:cs="Times New Roman"/>
          <w:sz w:val="24"/>
          <w:szCs w:val="24"/>
        </w:rPr>
        <w:t>As a future goal, we want to investigate the acoustic cues most important in helping speakers make these distinctions.</w:t>
      </w:r>
      <w:commentRangeEnd w:id="22"/>
      <w:r w:rsidR="0072612F">
        <w:rPr>
          <w:rStyle w:val="CommentReference"/>
        </w:rPr>
        <w:commentReference w:id="22"/>
      </w:r>
    </w:p>
    <w:p w14:paraId="74020B42" w14:textId="77777777" w:rsidR="00EF6093" w:rsidRDefault="00EF6093">
      <w:pPr>
        <w:spacing w:line="240" w:lineRule="auto"/>
        <w:rPr>
          <w:rFonts w:ascii="Times New Roman" w:eastAsia="Times New Roman" w:hAnsi="Times New Roman" w:cs="Times New Roman"/>
          <w:sz w:val="24"/>
          <w:szCs w:val="24"/>
        </w:rPr>
      </w:pPr>
    </w:p>
    <w:p w14:paraId="0D76C8A8"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critical period; second language acquisition; phonology; perceptual training)</w:t>
      </w:r>
    </w:p>
    <w:p w14:paraId="20FC9B3E" w14:textId="77777777" w:rsidR="00EF6093" w:rsidRDefault="00EF6093">
      <w:pPr>
        <w:spacing w:line="240" w:lineRule="auto"/>
        <w:rPr>
          <w:rFonts w:ascii="Times New Roman" w:eastAsia="Times New Roman" w:hAnsi="Times New Roman" w:cs="Times New Roman"/>
          <w:sz w:val="24"/>
          <w:szCs w:val="24"/>
        </w:rPr>
      </w:pPr>
    </w:p>
    <w:p w14:paraId="15DC5492" w14:textId="77777777" w:rsidR="00EF6093" w:rsidRDefault="007A6D52">
      <w:pPr>
        <w:spacing w:line="240" w:lineRule="auto"/>
        <w:jc w:val="center"/>
        <w:rPr>
          <w:rFonts w:ascii="Times New Roman" w:eastAsia="Times New Roman" w:hAnsi="Times New Roman" w:cs="Times New Roman"/>
          <w:b/>
          <w:sz w:val="24"/>
          <w:szCs w:val="24"/>
        </w:rPr>
      </w:pPr>
      <w:r>
        <w:br w:type="page"/>
      </w:r>
    </w:p>
    <w:p w14:paraId="40A51D9C" w14:textId="77777777" w:rsidR="00EF6093" w:rsidRDefault="007A6D5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196DC8D5" w14:textId="4AE18F7E" w:rsidR="00EF6093" w:rsidRDefault="007A6D52">
      <w:pPr>
        <w:spacing w:line="240" w:lineRule="auto"/>
        <w:ind w:firstLine="720"/>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Folk wisdom</w:t>
      </w:r>
      <w:commentRangeEnd w:id="23"/>
      <w:r w:rsidR="00417804">
        <w:rPr>
          <w:rStyle w:val="CommentReference"/>
        </w:rPr>
        <w:commentReference w:id="23"/>
      </w:r>
      <w:r>
        <w:rPr>
          <w:rFonts w:ascii="Times New Roman" w:eastAsia="Times New Roman" w:hAnsi="Times New Roman" w:cs="Times New Roman"/>
          <w:sz w:val="24"/>
          <w:szCs w:val="24"/>
        </w:rPr>
        <w:t xml:space="preserve"> claims that younger speakers tend to acquire a second language (L2) with greater ease than older speakers</w:t>
      </w:r>
      <w:ins w:id="24" w:author="Ana Bennett" w:date="2018-05-08T22:11:00Z">
        <w:r w:rsidR="00417804">
          <w:rPr>
            <w:rFonts w:ascii="Times New Roman" w:eastAsia="Times New Roman" w:hAnsi="Times New Roman" w:cs="Times New Roman"/>
            <w:sz w:val="24"/>
            <w:szCs w:val="24"/>
          </w:rPr>
          <w:t>. For instance,</w:t>
        </w:r>
      </w:ins>
      <w:del w:id="25" w:author="Ana Bennett" w:date="2018-05-08T22:11:00Z">
        <w:r w:rsidDel="0041780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26" w:author="Ana Bennett" w:date="2018-05-08T22:16:00Z">
        <w:r w:rsidR="00E74F0C">
          <w:rPr>
            <w:rFonts w:ascii="Times New Roman" w:eastAsia="Times New Roman" w:hAnsi="Times New Roman" w:cs="Times New Roman"/>
            <w:sz w:val="24"/>
            <w:szCs w:val="24"/>
          </w:rPr>
          <w:t xml:space="preserve">adults </w:t>
        </w:r>
      </w:ins>
      <w:ins w:id="27" w:author="Ana Bennett" w:date="2018-05-08T22:11:00Z">
        <w:r w:rsidR="00382D45">
          <w:rPr>
            <w:rFonts w:ascii="Times New Roman" w:eastAsia="Times New Roman" w:hAnsi="Times New Roman" w:cs="Times New Roman"/>
            <w:sz w:val="24"/>
            <w:szCs w:val="24"/>
          </w:rPr>
          <w:t xml:space="preserve">of </w:t>
        </w:r>
      </w:ins>
      <w:del w:id="28" w:author="Ana Bennett" w:date="2018-05-08T22:11:00Z">
        <w:r w:rsidDel="00417804">
          <w:rPr>
            <w:rFonts w:ascii="Times New Roman" w:eastAsia="Times New Roman" w:hAnsi="Times New Roman" w:cs="Times New Roman"/>
            <w:sz w:val="24"/>
            <w:szCs w:val="24"/>
          </w:rPr>
          <w:delText xml:space="preserve">as in </w:delText>
        </w:r>
      </w:del>
      <w:r>
        <w:rPr>
          <w:rFonts w:ascii="Times New Roman" w:eastAsia="Times New Roman" w:hAnsi="Times New Roman" w:cs="Times New Roman"/>
          <w:sz w:val="24"/>
          <w:szCs w:val="24"/>
        </w:rPr>
        <w:t xml:space="preserve">immigrant families </w:t>
      </w:r>
      <w:ins w:id="29" w:author="Ana Bennett" w:date="2018-05-08T22:12:00Z">
        <w:r w:rsidR="00382D45">
          <w:rPr>
            <w:rFonts w:ascii="Times New Roman" w:eastAsia="Times New Roman" w:hAnsi="Times New Roman" w:cs="Times New Roman"/>
            <w:sz w:val="24"/>
            <w:szCs w:val="24"/>
          </w:rPr>
          <w:t xml:space="preserve">often have to exert more </w:t>
        </w:r>
      </w:ins>
      <w:del w:id="30" w:author="Ana Bennett" w:date="2018-05-08T22:12:00Z">
        <w:r w:rsidDel="00382D45">
          <w:rPr>
            <w:rFonts w:ascii="Times New Roman" w:eastAsia="Times New Roman" w:hAnsi="Times New Roman" w:cs="Times New Roman"/>
            <w:sz w:val="24"/>
            <w:szCs w:val="24"/>
          </w:rPr>
          <w:delText xml:space="preserve">where the parents in the long term speak more </w:delText>
        </w:r>
      </w:del>
      <w:del w:id="31" w:author="Ana Bennett" w:date="2018-05-07T12:54:00Z">
        <w:r w:rsidDel="00D718FE">
          <w:rPr>
            <w:rFonts w:ascii="Times New Roman" w:eastAsia="Times New Roman" w:hAnsi="Times New Roman" w:cs="Times New Roman"/>
            <w:sz w:val="24"/>
            <w:szCs w:val="24"/>
          </w:rPr>
          <w:delText>effortfully</w:delText>
        </w:r>
      </w:del>
      <w:ins w:id="32" w:author="Ana Bennett" w:date="2018-05-07T12:54:00Z">
        <w:r w:rsidR="00D718FE">
          <w:rPr>
            <w:rFonts w:ascii="Times New Roman" w:eastAsia="Times New Roman" w:hAnsi="Times New Roman" w:cs="Times New Roman"/>
            <w:sz w:val="24"/>
            <w:szCs w:val="24"/>
          </w:rPr>
          <w:t>effort</w:t>
        </w:r>
      </w:ins>
      <w:r>
        <w:rPr>
          <w:rFonts w:ascii="Times New Roman" w:eastAsia="Times New Roman" w:hAnsi="Times New Roman" w:cs="Times New Roman"/>
          <w:sz w:val="24"/>
          <w:szCs w:val="24"/>
        </w:rPr>
        <w:t xml:space="preserve"> and </w:t>
      </w:r>
      <w:ins w:id="33" w:author="Ana Bennett" w:date="2018-05-08T22:12:00Z">
        <w:r w:rsidR="00382D45">
          <w:rPr>
            <w:rFonts w:ascii="Times New Roman" w:eastAsia="Times New Roman" w:hAnsi="Times New Roman" w:cs="Times New Roman"/>
            <w:sz w:val="24"/>
            <w:szCs w:val="24"/>
          </w:rPr>
          <w:t xml:space="preserve">develop a </w:t>
        </w:r>
      </w:ins>
      <w:del w:id="34" w:author="Ana Bennett" w:date="2018-05-08T22:12:00Z">
        <w:r w:rsidDel="00382D45">
          <w:rPr>
            <w:rFonts w:ascii="Times New Roman" w:eastAsia="Times New Roman" w:hAnsi="Times New Roman" w:cs="Times New Roman"/>
            <w:sz w:val="24"/>
            <w:szCs w:val="24"/>
          </w:rPr>
          <w:delText xml:space="preserve">with a </w:delText>
        </w:r>
      </w:del>
      <w:r>
        <w:rPr>
          <w:rFonts w:ascii="Times New Roman" w:eastAsia="Times New Roman" w:hAnsi="Times New Roman" w:cs="Times New Roman"/>
          <w:sz w:val="24"/>
          <w:szCs w:val="24"/>
        </w:rPr>
        <w:t>stronger accent than the</w:t>
      </w:r>
      <w:ins w:id="35" w:author="Ana Bennett" w:date="2018-05-08T22:14:00Z">
        <w:r w:rsidR="00E74F0C">
          <w:rPr>
            <w:rFonts w:ascii="Times New Roman" w:eastAsia="Times New Roman" w:hAnsi="Times New Roman" w:cs="Times New Roman"/>
            <w:sz w:val="24"/>
            <w:szCs w:val="24"/>
          </w:rPr>
          <w:t>ir</w:t>
        </w:r>
      </w:ins>
      <w:r>
        <w:rPr>
          <w:rFonts w:ascii="Times New Roman" w:eastAsia="Times New Roman" w:hAnsi="Times New Roman" w:cs="Times New Roman"/>
          <w:sz w:val="24"/>
          <w:szCs w:val="24"/>
        </w:rPr>
        <w:t xml:space="preserve"> children</w:t>
      </w:r>
      <w:ins w:id="36" w:author="Ana Bennett" w:date="2018-05-08T22:16:00Z">
        <w:r w:rsidR="00E74F0C">
          <w:rPr>
            <w:rFonts w:ascii="Times New Roman" w:eastAsia="Times New Roman" w:hAnsi="Times New Roman" w:cs="Times New Roman"/>
            <w:sz w:val="24"/>
            <w:szCs w:val="24"/>
          </w:rPr>
          <w:t xml:space="preserve"> when acquiring a second language</w:t>
        </w:r>
      </w:ins>
      <w:r>
        <w:rPr>
          <w:rFonts w:ascii="Times New Roman" w:eastAsia="Times New Roman" w:hAnsi="Times New Roman" w:cs="Times New Roman"/>
          <w:sz w:val="24"/>
          <w:szCs w:val="24"/>
        </w:rPr>
        <w:t xml:space="preserve">. Does this phenomenon occur due to biological and maturational or environmental factors? That is to say, does the brain lose flexibility with age such that late learners are biologically predisposed to attain lower levels of L2 proficiency than early learners, or do the environment and linguistic input, the individual’s first language (L1), as well as the </w:t>
      </w:r>
      <w:commentRangeStart w:id="37"/>
      <w:r>
        <w:rPr>
          <w:rFonts w:ascii="Times New Roman" w:eastAsia="Times New Roman" w:hAnsi="Times New Roman" w:cs="Times New Roman"/>
          <w:sz w:val="24"/>
          <w:szCs w:val="24"/>
        </w:rPr>
        <w:t xml:space="preserve">individual’s motivation </w:t>
      </w:r>
      <w:commentRangeEnd w:id="37"/>
      <w:r w:rsidR="00F87439">
        <w:rPr>
          <w:rStyle w:val="CommentReference"/>
        </w:rPr>
        <w:commentReference w:id="37"/>
      </w:r>
      <w:r>
        <w:rPr>
          <w:rFonts w:ascii="Times New Roman" w:eastAsia="Times New Roman" w:hAnsi="Times New Roman" w:cs="Times New Roman"/>
          <w:sz w:val="24"/>
          <w:szCs w:val="24"/>
        </w:rPr>
        <w:t xml:space="preserve">and subjective fit to the environment, </w:t>
      </w:r>
      <w:ins w:id="38" w:author="Ana Bennett" w:date="2018-05-08T22:18:00Z">
        <w:r w:rsidR="00F87439">
          <w:rPr>
            <w:rFonts w:ascii="Times New Roman" w:eastAsia="Times New Roman" w:hAnsi="Times New Roman" w:cs="Times New Roman"/>
            <w:sz w:val="24"/>
            <w:szCs w:val="24"/>
          </w:rPr>
          <w:t>influence</w:t>
        </w:r>
      </w:ins>
      <w:del w:id="39" w:author="Ana Bennett" w:date="2018-05-08T22:18:00Z">
        <w:r w:rsidDel="00F87439">
          <w:rPr>
            <w:rFonts w:ascii="Times New Roman" w:eastAsia="Times New Roman" w:hAnsi="Times New Roman" w:cs="Times New Roman"/>
            <w:sz w:val="24"/>
            <w:szCs w:val="24"/>
          </w:rPr>
          <w:delText>play at least as important a role in final</w:delText>
        </w:r>
      </w:del>
      <w:r>
        <w:rPr>
          <w:rFonts w:ascii="Times New Roman" w:eastAsia="Times New Roman" w:hAnsi="Times New Roman" w:cs="Times New Roman"/>
          <w:sz w:val="24"/>
          <w:szCs w:val="24"/>
        </w:rPr>
        <w:t xml:space="preserve"> L2 proficiency? </w:t>
      </w:r>
    </w:p>
    <w:p w14:paraId="23BE6115" w14:textId="77777777" w:rsidR="00EF6093" w:rsidRDefault="00EF6093">
      <w:pPr>
        <w:spacing w:line="240" w:lineRule="auto"/>
        <w:ind w:firstLine="720"/>
        <w:rPr>
          <w:rFonts w:ascii="Times New Roman" w:eastAsia="Times New Roman" w:hAnsi="Times New Roman" w:cs="Times New Roman"/>
          <w:sz w:val="24"/>
          <w:szCs w:val="24"/>
        </w:rPr>
      </w:pPr>
    </w:p>
    <w:p w14:paraId="599F23F7"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on Maturational Factors Affecting Language Acquisition</w:t>
      </w:r>
    </w:p>
    <w:p w14:paraId="1C89AD7D" w14:textId="2569844F" w:rsidR="001A0625" w:rsidRDefault="00AE246E" w:rsidP="001A0625">
      <w:pPr>
        <w:spacing w:line="240" w:lineRule="auto"/>
        <w:ind w:firstLine="720"/>
        <w:rPr>
          <w:ins w:id="40" w:author="Ana Bennett" w:date="2018-05-08T22:25:00Z"/>
          <w:rFonts w:ascii="Times New Roman" w:eastAsia="Times New Roman" w:hAnsi="Times New Roman" w:cs="Times New Roman"/>
          <w:sz w:val="24"/>
          <w:szCs w:val="24"/>
        </w:rPr>
      </w:pPr>
      <w:ins w:id="41" w:author="Ana Bennett" w:date="2018-05-08T22:18:00Z">
        <w:r>
          <w:rPr>
            <w:rFonts w:ascii="Times New Roman" w:eastAsia="Times New Roman" w:hAnsi="Times New Roman" w:cs="Times New Roman"/>
            <w:sz w:val="24"/>
            <w:szCs w:val="24"/>
          </w:rPr>
          <w:t xml:space="preserve">The </w:t>
        </w:r>
      </w:ins>
      <w:del w:id="42" w:author="Ana Bennett" w:date="2018-05-08T22:18:00Z">
        <w:r w:rsidR="007A6D52" w:rsidDel="00AE246E">
          <w:rPr>
            <w:rFonts w:ascii="Times New Roman" w:eastAsia="Times New Roman" w:hAnsi="Times New Roman" w:cs="Times New Roman"/>
            <w:sz w:val="24"/>
            <w:szCs w:val="24"/>
          </w:rPr>
          <w:delText xml:space="preserve">The former possibility has been called the </w:delText>
        </w:r>
      </w:del>
      <w:r w:rsidR="007A6D52">
        <w:rPr>
          <w:rFonts w:ascii="Times New Roman" w:eastAsia="Times New Roman" w:hAnsi="Times New Roman" w:cs="Times New Roman"/>
          <w:sz w:val="24"/>
          <w:szCs w:val="24"/>
        </w:rPr>
        <w:t xml:space="preserve">Critical Period Hypothesis (CPH) </w:t>
      </w:r>
      <w:ins w:id="43" w:author="Ana Bennett" w:date="2018-05-08T22:28:00Z">
        <w:r w:rsidR="00307C96">
          <w:rPr>
            <w:rFonts w:ascii="Times New Roman" w:eastAsia="Times New Roman" w:hAnsi="Times New Roman" w:cs="Times New Roman"/>
            <w:sz w:val="24"/>
            <w:szCs w:val="24"/>
          </w:rPr>
          <w:t>posits</w:t>
        </w:r>
      </w:ins>
      <w:ins w:id="44" w:author="Ana Bennett" w:date="2018-05-08T22:19:00Z">
        <w:r>
          <w:rPr>
            <w:rFonts w:ascii="Times New Roman" w:eastAsia="Times New Roman" w:hAnsi="Times New Roman" w:cs="Times New Roman"/>
            <w:sz w:val="24"/>
            <w:szCs w:val="24"/>
          </w:rPr>
          <w:t xml:space="preserve"> that biological </w:t>
        </w:r>
        <w:r w:rsidR="00F308A6">
          <w:rPr>
            <w:rFonts w:ascii="Times New Roman" w:eastAsia="Times New Roman" w:hAnsi="Times New Roman" w:cs="Times New Roman"/>
            <w:sz w:val="24"/>
            <w:szCs w:val="24"/>
          </w:rPr>
          <w:t xml:space="preserve">and maturational factors are responsible for the </w:t>
        </w:r>
      </w:ins>
      <w:ins w:id="45" w:author="Ana Bennett" w:date="2018-05-08T22:21:00Z">
        <w:r w:rsidR="00F308A6">
          <w:rPr>
            <w:rFonts w:ascii="Times New Roman" w:eastAsia="Times New Roman" w:hAnsi="Times New Roman" w:cs="Times New Roman"/>
            <w:sz w:val="24"/>
            <w:szCs w:val="24"/>
          </w:rPr>
          <w:t>discrepancies</w:t>
        </w:r>
      </w:ins>
      <w:ins w:id="46" w:author="Ana Bennett" w:date="2018-05-08T22:19:00Z">
        <w:r w:rsidR="00F308A6">
          <w:rPr>
            <w:rFonts w:ascii="Times New Roman" w:eastAsia="Times New Roman" w:hAnsi="Times New Roman" w:cs="Times New Roman"/>
            <w:sz w:val="24"/>
            <w:szCs w:val="24"/>
          </w:rPr>
          <w:t xml:space="preserve"> in language </w:t>
        </w:r>
      </w:ins>
      <w:ins w:id="47" w:author="Ana Bennett" w:date="2018-05-08T22:20:00Z">
        <w:r w:rsidR="00F308A6">
          <w:rPr>
            <w:rFonts w:ascii="Times New Roman" w:eastAsia="Times New Roman" w:hAnsi="Times New Roman" w:cs="Times New Roman"/>
            <w:sz w:val="24"/>
            <w:szCs w:val="24"/>
          </w:rPr>
          <w:t>acquisition</w:t>
        </w:r>
      </w:ins>
      <w:ins w:id="48" w:author="Ana Bennett" w:date="2018-05-08T22:19:00Z">
        <w:r w:rsidR="00F308A6">
          <w:rPr>
            <w:rFonts w:ascii="Times New Roman" w:eastAsia="Times New Roman" w:hAnsi="Times New Roman" w:cs="Times New Roman"/>
            <w:sz w:val="24"/>
            <w:szCs w:val="24"/>
          </w:rPr>
          <w:t xml:space="preserve"> </w:t>
        </w:r>
      </w:ins>
      <w:ins w:id="49" w:author="Ana Bennett" w:date="2018-05-08T22:30:00Z">
        <w:r w:rsidR="008620F8">
          <w:rPr>
            <w:rFonts w:ascii="Times New Roman" w:eastAsia="Times New Roman" w:hAnsi="Times New Roman" w:cs="Times New Roman"/>
            <w:sz w:val="24"/>
            <w:szCs w:val="24"/>
          </w:rPr>
          <w:t>proficiency</w:t>
        </w:r>
      </w:ins>
      <w:ins w:id="50" w:author="Ana Bennett" w:date="2018-05-08T22:28:00Z">
        <w:r w:rsidR="00307C96">
          <w:rPr>
            <w:rFonts w:ascii="Times New Roman" w:eastAsia="Times New Roman" w:hAnsi="Times New Roman" w:cs="Times New Roman"/>
            <w:sz w:val="24"/>
            <w:szCs w:val="24"/>
          </w:rPr>
          <w:t xml:space="preserve"> </w:t>
        </w:r>
      </w:ins>
      <w:ins w:id="51" w:author="Ana Bennett" w:date="2018-05-08T22:19:00Z">
        <w:r w:rsidR="00F308A6">
          <w:rPr>
            <w:rFonts w:ascii="Times New Roman" w:eastAsia="Times New Roman" w:hAnsi="Times New Roman" w:cs="Times New Roman"/>
            <w:sz w:val="24"/>
            <w:szCs w:val="24"/>
          </w:rPr>
          <w:t>between older and younger learn</w:t>
        </w:r>
      </w:ins>
      <w:ins w:id="52" w:author="Ana Bennett" w:date="2018-05-08T22:21:00Z">
        <w:r w:rsidR="00F308A6">
          <w:rPr>
            <w:rFonts w:ascii="Times New Roman" w:eastAsia="Times New Roman" w:hAnsi="Times New Roman" w:cs="Times New Roman"/>
            <w:sz w:val="24"/>
            <w:szCs w:val="24"/>
          </w:rPr>
          <w:t>ers</w:t>
        </w:r>
      </w:ins>
      <w:ins w:id="53" w:author="Ana Bennett" w:date="2018-05-08T22:19:00Z">
        <w:r w:rsidR="00F308A6">
          <w:rPr>
            <w:rFonts w:ascii="Times New Roman" w:eastAsia="Times New Roman" w:hAnsi="Times New Roman" w:cs="Times New Roman"/>
            <w:sz w:val="24"/>
            <w:szCs w:val="24"/>
          </w:rPr>
          <w:t xml:space="preserve">. </w:t>
        </w:r>
      </w:ins>
      <w:del w:id="54" w:author="Ana Bennett" w:date="2018-05-08T22:20:00Z">
        <w:r w:rsidR="007A6D52" w:rsidDel="00F308A6">
          <w:rPr>
            <w:rFonts w:ascii="Times New Roman" w:eastAsia="Times New Roman" w:hAnsi="Times New Roman" w:cs="Times New Roman"/>
            <w:sz w:val="24"/>
            <w:szCs w:val="24"/>
          </w:rPr>
          <w:delText xml:space="preserve">and, according as it has been </w:delText>
        </w:r>
      </w:del>
      <w:ins w:id="55" w:author="Ana Bennett" w:date="2018-05-08T22:20:00Z">
        <w:r w:rsidR="00F308A6">
          <w:rPr>
            <w:rFonts w:ascii="Times New Roman" w:eastAsia="Times New Roman" w:hAnsi="Times New Roman" w:cs="Times New Roman"/>
            <w:sz w:val="24"/>
            <w:szCs w:val="24"/>
          </w:rPr>
          <w:t xml:space="preserve"> </w:t>
        </w:r>
      </w:ins>
      <w:ins w:id="56" w:author="Ana Bennett" w:date="2018-05-08T22:29:00Z">
        <w:r w:rsidR="000E4E08">
          <w:rPr>
            <w:rFonts w:ascii="Times New Roman" w:eastAsia="Times New Roman" w:hAnsi="Times New Roman" w:cs="Times New Roman"/>
            <w:sz w:val="24"/>
            <w:szCs w:val="24"/>
          </w:rPr>
          <w:t xml:space="preserve">The exact nature of the biological proponents of </w:t>
        </w:r>
      </w:ins>
      <w:ins w:id="57" w:author="Ana Bennett" w:date="2018-05-08T22:20:00Z">
        <w:r w:rsidR="00F308A6">
          <w:rPr>
            <w:rFonts w:ascii="Times New Roman" w:eastAsia="Times New Roman" w:hAnsi="Times New Roman" w:cs="Times New Roman"/>
            <w:sz w:val="24"/>
            <w:szCs w:val="24"/>
          </w:rPr>
          <w:t>CPH</w:t>
        </w:r>
      </w:ins>
      <w:ins w:id="58" w:author="Ana Bennett" w:date="2018-05-08T22:28:00Z">
        <w:r w:rsidR="000E4E08">
          <w:rPr>
            <w:rFonts w:ascii="Times New Roman" w:eastAsia="Times New Roman" w:hAnsi="Times New Roman" w:cs="Times New Roman"/>
            <w:sz w:val="24"/>
            <w:szCs w:val="24"/>
          </w:rPr>
          <w:t xml:space="preserve"> </w:t>
        </w:r>
      </w:ins>
      <w:ins w:id="59" w:author="Ana Bennett" w:date="2018-05-08T22:29:00Z">
        <w:r w:rsidR="008620F8">
          <w:rPr>
            <w:rFonts w:ascii="Times New Roman" w:eastAsia="Times New Roman" w:hAnsi="Times New Roman" w:cs="Times New Roman"/>
            <w:sz w:val="24"/>
            <w:szCs w:val="24"/>
          </w:rPr>
          <w:t>var</w:t>
        </w:r>
      </w:ins>
      <w:ins w:id="60" w:author="Ana Bennett" w:date="2018-05-08T22:30:00Z">
        <w:r w:rsidR="008620F8">
          <w:rPr>
            <w:rFonts w:ascii="Times New Roman" w:eastAsia="Times New Roman" w:hAnsi="Times New Roman" w:cs="Times New Roman"/>
            <w:sz w:val="24"/>
            <w:szCs w:val="24"/>
          </w:rPr>
          <w:t>y</w:t>
        </w:r>
      </w:ins>
      <w:ins w:id="61" w:author="Ana Bennett" w:date="2018-05-08T22:29:00Z">
        <w:r w:rsidR="008620F8">
          <w:rPr>
            <w:rFonts w:ascii="Times New Roman" w:eastAsia="Times New Roman" w:hAnsi="Times New Roman" w:cs="Times New Roman"/>
            <w:sz w:val="24"/>
            <w:szCs w:val="24"/>
          </w:rPr>
          <w:t xml:space="preserve"> in interpretation</w:t>
        </w:r>
      </w:ins>
      <w:ins w:id="62" w:author="Ana Bennett" w:date="2018-05-08T22:30:00Z">
        <w:r w:rsidR="008620F8">
          <w:rPr>
            <w:rFonts w:ascii="Times New Roman" w:eastAsia="Times New Roman" w:hAnsi="Times New Roman" w:cs="Times New Roman"/>
            <w:sz w:val="24"/>
            <w:szCs w:val="24"/>
          </w:rPr>
          <w:t>s</w:t>
        </w:r>
      </w:ins>
      <w:ins w:id="63" w:author="Ana Bennett" w:date="2018-05-08T22:29:00Z">
        <w:r w:rsidR="008620F8">
          <w:rPr>
            <w:rFonts w:ascii="Times New Roman" w:eastAsia="Times New Roman" w:hAnsi="Times New Roman" w:cs="Times New Roman"/>
            <w:sz w:val="24"/>
            <w:szCs w:val="24"/>
          </w:rPr>
          <w:t>,</w:t>
        </w:r>
      </w:ins>
      <w:del w:id="64" w:author="Ana Bennett" w:date="2018-05-08T22:20:00Z">
        <w:r w:rsidR="007A6D52" w:rsidDel="00F308A6">
          <w:rPr>
            <w:rFonts w:ascii="Times New Roman" w:eastAsia="Times New Roman" w:hAnsi="Times New Roman" w:cs="Times New Roman"/>
            <w:sz w:val="24"/>
            <w:szCs w:val="24"/>
          </w:rPr>
          <w:delText>interpreted</w:delText>
        </w:r>
      </w:del>
      <w:del w:id="65" w:author="Ana Bennett" w:date="2018-05-08T22:29:00Z">
        <w:r w:rsidR="007A6D52" w:rsidDel="008620F8">
          <w:rPr>
            <w:rFonts w:ascii="Times New Roman" w:eastAsia="Times New Roman" w:hAnsi="Times New Roman" w:cs="Times New Roman"/>
            <w:sz w:val="24"/>
            <w:szCs w:val="24"/>
          </w:rPr>
          <w:delText>, makes various</w:delText>
        </w:r>
      </w:del>
      <w:r w:rsidR="007A6D52">
        <w:rPr>
          <w:rFonts w:ascii="Times New Roman" w:eastAsia="Times New Roman" w:hAnsi="Times New Roman" w:cs="Times New Roman"/>
          <w:sz w:val="24"/>
          <w:szCs w:val="24"/>
        </w:rPr>
        <w:t xml:space="preserve"> assumptions and predictions</w:t>
      </w:r>
      <w:bookmarkStart w:id="66" w:name="_GoBack"/>
      <w:bookmarkEnd w:id="66"/>
      <w:del w:id="67" w:author="Ana Bennett" w:date="2018-05-08T22:30:00Z">
        <w:r w:rsidR="007A6D52" w:rsidDel="008620F8">
          <w:rPr>
            <w:rFonts w:ascii="Times New Roman" w:eastAsia="Times New Roman" w:hAnsi="Times New Roman" w:cs="Times New Roman"/>
            <w:sz w:val="24"/>
            <w:szCs w:val="24"/>
          </w:rPr>
          <w:delText xml:space="preserve"> </w:delText>
        </w:r>
      </w:del>
      <w:ins w:id="68" w:author="Ana Bennett" w:date="2018-05-08T22:20:00Z">
        <w:r w:rsidR="00F308A6">
          <w:rPr>
            <w:rFonts w:ascii="Times New Roman" w:eastAsia="Times New Roman" w:hAnsi="Times New Roman" w:cs="Times New Roman"/>
            <w:sz w:val="24"/>
            <w:szCs w:val="24"/>
          </w:rPr>
          <w:t xml:space="preserve"> </w:t>
        </w:r>
      </w:ins>
      <w:r w:rsidR="007A6D52">
        <w:rPr>
          <w:rFonts w:ascii="Times New Roman" w:eastAsia="Times New Roman" w:hAnsi="Times New Roman" w:cs="Times New Roman"/>
          <w:sz w:val="24"/>
          <w:szCs w:val="24"/>
        </w:rPr>
        <w:t>(Pallier, 2007). In the strict tradition, Lenneberg (1967) suggests that a limited time window between infancy and puberty exists within which L1 can be acquired and beyond which competency declines. Lenneberg</w:t>
      </w:r>
      <w:ins w:id="69" w:author="Ana Bennett" w:date="2018-05-07T12:53:00Z">
        <w:r w:rsidR="00D718FE">
          <w:rPr>
            <w:rFonts w:ascii="Times New Roman" w:eastAsia="Times New Roman" w:hAnsi="Times New Roman" w:cs="Times New Roman"/>
            <w:sz w:val="24"/>
            <w:szCs w:val="24"/>
          </w:rPr>
          <w:t xml:space="preserve"> (1967)</w:t>
        </w:r>
      </w:ins>
      <w:r w:rsidR="007A6D52">
        <w:rPr>
          <w:rFonts w:ascii="Times New Roman" w:eastAsia="Times New Roman" w:hAnsi="Times New Roman" w:cs="Times New Roman"/>
          <w:sz w:val="24"/>
          <w:szCs w:val="24"/>
        </w:rPr>
        <w:t xml:space="preserve"> depends on indirect behavioral evidence and proposes the mechanism that past puberty the brain irreversibly loses the neural plasticity necessary for language acquisition. A variation on </w:t>
      </w:r>
      <w:commentRangeStart w:id="70"/>
      <w:r w:rsidR="007A6D52">
        <w:rPr>
          <w:rFonts w:ascii="Times New Roman" w:eastAsia="Times New Roman" w:hAnsi="Times New Roman" w:cs="Times New Roman"/>
          <w:sz w:val="24"/>
          <w:szCs w:val="24"/>
        </w:rPr>
        <w:t xml:space="preserve">the mechanism </w:t>
      </w:r>
      <w:commentRangeEnd w:id="70"/>
      <w:r w:rsidR="0052483C">
        <w:rPr>
          <w:rStyle w:val="CommentReference"/>
        </w:rPr>
        <w:commentReference w:id="70"/>
      </w:r>
      <w:r w:rsidR="007A6D52">
        <w:rPr>
          <w:rFonts w:ascii="Times New Roman" w:eastAsia="Times New Roman" w:hAnsi="Times New Roman" w:cs="Times New Roman"/>
          <w:sz w:val="24"/>
          <w:szCs w:val="24"/>
        </w:rPr>
        <w:t xml:space="preserve">is that a speaker’s L1 ‘fixes’ the functional neural connections in the cortex (Penfield, 1965; cited by Pallier, 2007). </w:t>
      </w:r>
    </w:p>
    <w:p w14:paraId="4933A38E" w14:textId="2B3DB9FB" w:rsidR="00EF6093" w:rsidRDefault="007A6D52" w:rsidP="001A062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w:del w:id="71" w:author="Ana Bennett" w:date="2018-05-08T22:22:00Z">
        <w:r w:rsidDel="002B2BDF">
          <w:rPr>
            <w:rFonts w:ascii="Times New Roman" w:eastAsia="Times New Roman" w:hAnsi="Times New Roman" w:cs="Times New Roman"/>
            <w:sz w:val="24"/>
            <w:szCs w:val="24"/>
          </w:rPr>
          <w:delText>the hypothesis</w:delText>
        </w:r>
      </w:del>
      <w:ins w:id="72" w:author="Ana Bennett" w:date="2018-05-08T22:22:00Z">
        <w:r w:rsidR="002B2BDF">
          <w:rPr>
            <w:rFonts w:ascii="Times New Roman" w:eastAsia="Times New Roman" w:hAnsi="Times New Roman" w:cs="Times New Roman"/>
            <w:sz w:val="24"/>
            <w:szCs w:val="24"/>
          </w:rPr>
          <w:t>CPH</w:t>
        </w:r>
      </w:ins>
      <w:r>
        <w:rPr>
          <w:rFonts w:ascii="Times New Roman" w:eastAsia="Times New Roman" w:hAnsi="Times New Roman" w:cs="Times New Roman"/>
          <w:sz w:val="24"/>
          <w:szCs w:val="24"/>
        </w:rPr>
        <w:t xml:space="preserve"> was put forth, many researchers have supported it. Curtiss (1977), stu</w:t>
      </w:r>
      <w:ins w:id="73" w:author="Ana Bennett" w:date="2018-05-08T22:25:00Z">
        <w:r w:rsidR="001A0625">
          <w:rPr>
            <w:rFonts w:ascii="Times New Roman" w:eastAsia="Times New Roman" w:hAnsi="Times New Roman" w:cs="Times New Roman"/>
            <w:sz w:val="24"/>
            <w:szCs w:val="24"/>
          </w:rPr>
          <w:t>died</w:t>
        </w:r>
      </w:ins>
      <w:del w:id="74" w:author="Ana Bennett" w:date="2018-05-08T22:25:00Z">
        <w:r w:rsidDel="001A0625">
          <w:rPr>
            <w:rFonts w:ascii="Times New Roman" w:eastAsia="Times New Roman" w:hAnsi="Times New Roman" w:cs="Times New Roman"/>
            <w:sz w:val="24"/>
            <w:szCs w:val="24"/>
          </w:rPr>
          <w:delText>dying</w:delText>
        </w:r>
      </w:del>
      <w:r>
        <w:rPr>
          <w:rFonts w:ascii="Times New Roman" w:eastAsia="Times New Roman" w:hAnsi="Times New Roman" w:cs="Times New Roman"/>
          <w:sz w:val="24"/>
          <w:szCs w:val="24"/>
        </w:rPr>
        <w:t xml:space="preserve"> severely linguistically deprived children, </w:t>
      </w:r>
      <w:ins w:id="75" w:author="Ana Bennett" w:date="2018-05-08T22:25:00Z">
        <w:r w:rsidR="001A0625">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argue</w:t>
      </w:r>
      <w:ins w:id="76" w:author="Ana Bennett" w:date="2018-05-08T22:25:00Z">
        <w:r w:rsidR="001A0625">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that their inability to attain linguistic competence despite rehabilitation supports CPH. Newport and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(1987), </w:t>
      </w:r>
      <w:commentRangeStart w:id="77"/>
      <w:r>
        <w:rPr>
          <w:rFonts w:ascii="Times New Roman" w:eastAsia="Times New Roman" w:hAnsi="Times New Roman" w:cs="Times New Roman"/>
          <w:sz w:val="24"/>
          <w:szCs w:val="24"/>
        </w:rPr>
        <w:t>stud</w:t>
      </w:r>
      <w:ins w:id="78" w:author="Ana Bennett" w:date="2018-05-08T22:25:00Z">
        <w:r w:rsidR="00C6024B">
          <w:rPr>
            <w:rFonts w:ascii="Times New Roman" w:eastAsia="Times New Roman" w:hAnsi="Times New Roman" w:cs="Times New Roman"/>
            <w:sz w:val="24"/>
            <w:szCs w:val="24"/>
          </w:rPr>
          <w:t xml:space="preserve">ied </w:t>
        </w:r>
      </w:ins>
      <w:commentRangeEnd w:id="77"/>
      <w:ins w:id="79" w:author="Ana Bennett" w:date="2018-05-08T22:26:00Z">
        <w:r w:rsidR="00C6024B">
          <w:rPr>
            <w:rStyle w:val="CommentReference"/>
          </w:rPr>
          <w:commentReference w:id="77"/>
        </w:r>
      </w:ins>
      <w:del w:id="80" w:author="Ana Bennett" w:date="2018-05-08T22:25:00Z">
        <w:r w:rsidDel="00C6024B">
          <w:rPr>
            <w:rFonts w:ascii="Times New Roman" w:eastAsia="Times New Roman" w:hAnsi="Times New Roman" w:cs="Times New Roman"/>
            <w:sz w:val="24"/>
            <w:szCs w:val="24"/>
          </w:rPr>
          <w:delText xml:space="preserve">ying </w:delText>
        </w:r>
      </w:del>
      <w:r>
        <w:rPr>
          <w:rFonts w:ascii="Times New Roman" w:eastAsia="Times New Roman" w:hAnsi="Times New Roman" w:cs="Times New Roman"/>
          <w:sz w:val="24"/>
          <w:szCs w:val="24"/>
        </w:rPr>
        <w:t xml:space="preserve">congenitally deaf adults, argue that increasing age of exposure to ASL as L1 in childhood and puberty predicts a decline in ultimate production and comprehension. </w:t>
      </w:r>
      <w:del w:id="81" w:author="Ana Bennett" w:date="2018-05-07T12:53:00Z">
        <w:r w:rsidDel="00D718FE">
          <w:rPr>
            <w:rFonts w:ascii="Times New Roman" w:eastAsia="Times New Roman" w:hAnsi="Times New Roman" w:cs="Times New Roman"/>
            <w:sz w:val="24"/>
            <w:szCs w:val="24"/>
          </w:rPr>
          <w:delText>Because their</w:delText>
        </w:r>
      </w:del>
      <w:ins w:id="82" w:author="Ana Bennett" w:date="2018-05-07T12:53:00Z">
        <w:r w:rsidR="00D718FE">
          <w:rPr>
            <w:rFonts w:ascii="Times New Roman" w:eastAsia="Times New Roman" w:hAnsi="Times New Roman" w:cs="Times New Roman"/>
            <w:sz w:val="24"/>
            <w:szCs w:val="24"/>
          </w:rPr>
          <w:t>Their</w:t>
        </w:r>
      </w:ins>
      <w:r>
        <w:rPr>
          <w:rFonts w:ascii="Times New Roman" w:eastAsia="Times New Roman" w:hAnsi="Times New Roman" w:cs="Times New Roman"/>
          <w:sz w:val="24"/>
          <w:szCs w:val="24"/>
        </w:rPr>
        <w:t xml:space="preserve"> study showed a gradual decline in proficiency rather than a sharp d</w:t>
      </w:r>
      <w:ins w:id="83" w:author="Ana Bennett" w:date="2018-05-08T22:22:00Z">
        <w:r w:rsidR="001A0625">
          <w:rPr>
            <w:rFonts w:ascii="Times New Roman" w:eastAsia="Times New Roman" w:hAnsi="Times New Roman" w:cs="Times New Roman"/>
            <w:sz w:val="24"/>
            <w:szCs w:val="24"/>
          </w:rPr>
          <w:t>ecline</w:t>
        </w:r>
      </w:ins>
      <w:del w:id="84" w:author="Ana Bennett" w:date="2018-05-08T22:22:00Z">
        <w:r w:rsidDel="001A0625">
          <w:rPr>
            <w:rFonts w:ascii="Times New Roman" w:eastAsia="Times New Roman" w:hAnsi="Times New Roman" w:cs="Times New Roman"/>
            <w:sz w:val="24"/>
            <w:szCs w:val="24"/>
          </w:rPr>
          <w:delText>ro</w:delText>
        </w:r>
      </w:del>
      <w:ins w:id="85" w:author="Ana Bennett" w:date="2018-05-07T12:53:00Z">
        <w:r w:rsidR="00D718FE">
          <w:rPr>
            <w:rFonts w:ascii="Times New Roman" w:eastAsia="Times New Roman" w:hAnsi="Times New Roman" w:cs="Times New Roman"/>
            <w:sz w:val="24"/>
            <w:szCs w:val="24"/>
          </w:rPr>
          <w:t xml:space="preserve"> which</w:t>
        </w:r>
      </w:ins>
      <w:del w:id="86" w:author="Ana Bennett" w:date="2018-05-07T12:53:00Z">
        <w:r w:rsidDel="00D718FE">
          <w:rPr>
            <w:rFonts w:ascii="Times New Roman" w:eastAsia="Times New Roman" w:hAnsi="Times New Roman" w:cs="Times New Roman"/>
            <w:sz w:val="24"/>
            <w:szCs w:val="24"/>
          </w:rPr>
          <w:delText>p,</w:delText>
        </w:r>
      </w:del>
      <w:r>
        <w:rPr>
          <w:rFonts w:ascii="Times New Roman" w:eastAsia="Times New Roman" w:hAnsi="Times New Roman" w:cs="Times New Roman"/>
          <w:sz w:val="24"/>
          <w:szCs w:val="24"/>
        </w:rPr>
        <w:t xml:space="preserve"> </w:t>
      </w:r>
      <w:del w:id="87" w:author="Ana Bennett" w:date="2018-05-07T12:53:00Z">
        <w:r w:rsidDel="00D718FE">
          <w:rPr>
            <w:rFonts w:ascii="Times New Roman" w:eastAsia="Times New Roman" w:hAnsi="Times New Roman" w:cs="Times New Roman"/>
            <w:sz w:val="24"/>
            <w:szCs w:val="24"/>
          </w:rPr>
          <w:delText xml:space="preserve">it </w:delText>
        </w:r>
      </w:del>
      <w:r>
        <w:rPr>
          <w:rFonts w:ascii="Times New Roman" w:eastAsia="Times New Roman" w:hAnsi="Times New Roman" w:cs="Times New Roman"/>
          <w:sz w:val="24"/>
          <w:szCs w:val="24"/>
        </w:rPr>
        <w:t xml:space="preserve">supports a sensitive rather than a critical period for language acquisition. </w:t>
      </w:r>
    </w:p>
    <w:p w14:paraId="5D165CD8" w14:textId="072DF3D7" w:rsidR="00EF6093" w:rsidRDefault="007A6D52">
      <w:pPr>
        <w:spacing w:line="240" w:lineRule="auto"/>
        <w:ind w:firstLine="720"/>
        <w:rPr>
          <w:rFonts w:ascii="Times New Roman" w:eastAsia="Times New Roman" w:hAnsi="Times New Roman" w:cs="Times New Roman"/>
          <w:sz w:val="24"/>
          <w:szCs w:val="24"/>
        </w:rPr>
      </w:pPr>
      <w:del w:id="88" w:author="Ana Bennett" w:date="2018-05-08T22:27:00Z">
        <w:r w:rsidDel="00307C96">
          <w:rPr>
            <w:rFonts w:ascii="Times New Roman" w:eastAsia="Times New Roman" w:hAnsi="Times New Roman" w:cs="Times New Roman"/>
            <w:sz w:val="24"/>
            <w:szCs w:val="24"/>
          </w:rPr>
          <w:delText>Later researchers</w:delText>
        </w:r>
      </w:del>
      <w:ins w:id="89" w:author="Ana Bennett" w:date="2018-05-08T22:27:00Z">
        <w:r w:rsidR="00307C96">
          <w:rPr>
            <w:rFonts w:ascii="Times New Roman" w:eastAsia="Times New Roman" w:hAnsi="Times New Roman" w:cs="Times New Roman"/>
            <w:sz w:val="24"/>
            <w:szCs w:val="24"/>
          </w:rPr>
          <w:t>More recent research</w:t>
        </w:r>
      </w:ins>
      <w:r>
        <w:rPr>
          <w:rFonts w:ascii="Times New Roman" w:eastAsia="Times New Roman" w:hAnsi="Times New Roman" w:cs="Times New Roman"/>
          <w:sz w:val="24"/>
          <w:szCs w:val="24"/>
        </w:rPr>
        <w:t xml:space="preserve"> </w:t>
      </w:r>
      <w:del w:id="90" w:author="Ana Bennett" w:date="2018-05-08T22:26:00Z">
        <w:r w:rsidDel="00827DFF">
          <w:rPr>
            <w:rFonts w:ascii="Times New Roman" w:eastAsia="Times New Roman" w:hAnsi="Times New Roman" w:cs="Times New Roman"/>
            <w:sz w:val="24"/>
            <w:szCs w:val="24"/>
          </w:rPr>
          <w:delText>have</w:delText>
        </w:r>
      </w:del>
      <w:r>
        <w:rPr>
          <w:rFonts w:ascii="Times New Roman" w:eastAsia="Times New Roman" w:hAnsi="Times New Roman" w:cs="Times New Roman"/>
          <w:sz w:val="24"/>
          <w:szCs w:val="24"/>
        </w:rPr>
        <w:t xml:space="preserve"> investigated the </w:t>
      </w:r>
      <w:del w:id="91" w:author="Ana Bennett" w:date="2018-05-08T22:27:00Z">
        <w:r w:rsidDel="00307C96">
          <w:rPr>
            <w:rFonts w:ascii="Times New Roman" w:eastAsia="Times New Roman" w:hAnsi="Times New Roman" w:cs="Times New Roman"/>
            <w:sz w:val="24"/>
            <w:szCs w:val="24"/>
          </w:rPr>
          <w:delText xml:space="preserve">existence </w:delText>
        </w:r>
      </w:del>
      <w:ins w:id="92" w:author="Ana Bennett" w:date="2018-05-08T22:27:00Z">
        <w:r w:rsidR="00307C96">
          <w:rPr>
            <w:rFonts w:ascii="Times New Roman" w:eastAsia="Times New Roman" w:hAnsi="Times New Roman" w:cs="Times New Roman"/>
            <w:sz w:val="24"/>
            <w:szCs w:val="24"/>
          </w:rPr>
          <w:t>idea</w:t>
        </w:r>
        <w:r w:rsidR="00307C9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of a sensitive period for second language acquisition</w:t>
      </w:r>
      <w:ins w:id="93" w:author="Ana Bennett" w:date="2018-05-08T22:27:00Z">
        <w:r w:rsidR="00307C96">
          <w:rPr>
            <w:rFonts w:ascii="Times New Roman" w:eastAsia="Times New Roman" w:hAnsi="Times New Roman" w:cs="Times New Roman"/>
            <w:sz w:val="24"/>
            <w:szCs w:val="24"/>
          </w:rPr>
          <w:t>, rather than a critical period.</w:t>
        </w:r>
      </w:ins>
      <w:del w:id="94" w:author="Ana Bennett" w:date="2018-05-08T22:27:00Z">
        <w:r w:rsidDel="00307C9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When it comes to age effects on L2 rather than L1 proficiency, researchers must contend with the possible effects of L2 on L1 and with the correlation between age and non-maturational factors. As reviewed by Johnson and Newport (1989), the literature suggests that in studies of immigrants age of arrival to a host country is the only predictor of L2 proficiency and that late learners have an initial and short-lived advantage over early learners which is reversed when measured by ultimate attainment. </w:t>
      </w:r>
    </w:p>
    <w:p w14:paraId="3DF4B7A4"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and Newport (1989), studying Chinese and Korean immigrants to America, argue that their performance on tests of grammaticality judgments for English morphology and syntax is best predicted by their age of arrival, that is to say, their immersion in L2. [relevant criticism] </w:t>
      </w: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(1976) argues for a sensitive period in acquiring L2 phonology. [criticism]</w:t>
      </w:r>
    </w:p>
    <w:p w14:paraId="7035DB01"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(past tense?)</w:t>
      </w:r>
    </w:p>
    <w:p w14:paraId="5D1F99B1" w14:textId="77777777" w:rsidR="00EF6093" w:rsidRDefault="00EF6093">
      <w:pPr>
        <w:spacing w:line="240" w:lineRule="auto"/>
        <w:ind w:firstLine="720"/>
        <w:rPr>
          <w:rFonts w:ascii="Times New Roman" w:eastAsia="Times New Roman" w:hAnsi="Times New Roman" w:cs="Times New Roman"/>
          <w:sz w:val="24"/>
          <w:szCs w:val="24"/>
        </w:rPr>
      </w:pPr>
    </w:p>
    <w:p w14:paraId="2057FD89"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Research on </w:t>
      </w:r>
      <w:proofErr w:type="spellStart"/>
      <w:r>
        <w:rPr>
          <w:rFonts w:ascii="Times New Roman" w:eastAsia="Times New Roman" w:hAnsi="Times New Roman" w:cs="Times New Roman"/>
          <w:b/>
          <w:sz w:val="24"/>
          <w:szCs w:val="24"/>
        </w:rPr>
        <w:t>Nonmaturational</w:t>
      </w:r>
      <w:proofErr w:type="spellEnd"/>
      <w:r>
        <w:rPr>
          <w:rFonts w:ascii="Times New Roman" w:eastAsia="Times New Roman" w:hAnsi="Times New Roman" w:cs="Times New Roman"/>
          <w:b/>
          <w:sz w:val="24"/>
          <w:szCs w:val="24"/>
        </w:rPr>
        <w:t xml:space="preserve"> Factors Affecting Language Acquisition</w:t>
      </w:r>
    </w:p>
    <w:p w14:paraId="6AA62943"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latter, environmental possibility points to the importance of an immersive environment for L2 acquisition. There exist differences in affective and sociological learning conditions for early and late learners, especially for immigrant populations. Children in school settings are more likely to receive an immersive environment with good and constant input from native speakers, whereas late learners are more likely to be less assimilated into a social </w:t>
      </w:r>
      <w:r>
        <w:rPr>
          <w:rFonts w:ascii="Times New Roman" w:eastAsia="Times New Roman" w:hAnsi="Times New Roman" w:cs="Times New Roman"/>
          <w:sz w:val="24"/>
          <w:szCs w:val="24"/>
        </w:rPr>
        <w:lastRenderedPageBreak/>
        <w:t>environment with good input. Late learners may be further hindered by consciousness of social stigmas associated with foreign accents, which creates a feedback loop because self-conscious or unmotivated speakers will speak less in the second language.</w:t>
      </w:r>
    </w:p>
    <w:p w14:paraId="0389EDE6"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t>
      </w:r>
    </w:p>
    <w:p w14:paraId="5D783C03" w14:textId="77777777" w:rsidR="00EF6093" w:rsidRDefault="00EF6093">
      <w:pPr>
        <w:spacing w:line="240" w:lineRule="auto"/>
        <w:ind w:firstLine="720"/>
        <w:rPr>
          <w:rFonts w:ascii="Times New Roman" w:eastAsia="Times New Roman" w:hAnsi="Times New Roman" w:cs="Times New Roman"/>
          <w:sz w:val="24"/>
          <w:szCs w:val="24"/>
        </w:rPr>
      </w:pPr>
    </w:p>
    <w:p w14:paraId="68A3266A" w14:textId="77777777" w:rsidR="00EF6093" w:rsidRDefault="00EF6093">
      <w:pPr>
        <w:spacing w:line="240" w:lineRule="auto"/>
        <w:ind w:firstLine="720"/>
        <w:rPr>
          <w:rFonts w:ascii="Times New Roman" w:eastAsia="Times New Roman" w:hAnsi="Times New Roman" w:cs="Times New Roman"/>
          <w:sz w:val="24"/>
          <w:szCs w:val="24"/>
        </w:rPr>
      </w:pPr>
    </w:p>
    <w:p w14:paraId="56059CDA" w14:textId="77777777" w:rsidR="00EF6093" w:rsidRDefault="007A6D5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Hypothesis and Goals</w:t>
      </w:r>
    </w:p>
    <w:p w14:paraId="305F4A10"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biological and environmental explanations for L2 proficiency can be distinguished by the effects of training learners. CPH suffers from an overabundance of undefined and contradictory predictions, but it is taken here to mean that if a sensitive period for L2 phonological acquisition exists such that non-maturational factors are negligible, training late learners in phonological perception and production should be less effective than training early learners. If the amount of good L2 input matters equally or more than biological predisposition, training late learners should be equally or more effective than training early learners. Effective training is considered to result in statistically significant improvements in perception and production of L2. In our study the improvements concern speakers’ abilities to produce the contrast between phonological minimal pair words. </w:t>
      </w:r>
    </w:p>
    <w:p w14:paraId="52A90CBF"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collaboration with Terry Au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we hypothesize that</w:t>
      </w:r>
    </w:p>
    <w:p w14:paraId="3A5AD96C" w14:textId="77777777" w:rsidR="00EF6093" w:rsidRDefault="00EF6093">
      <w:pPr>
        <w:spacing w:line="240" w:lineRule="auto"/>
        <w:ind w:firstLine="720"/>
        <w:rPr>
          <w:rFonts w:ascii="Times New Roman" w:eastAsia="Times New Roman" w:hAnsi="Times New Roman" w:cs="Times New Roman"/>
          <w:sz w:val="24"/>
          <w:szCs w:val="24"/>
        </w:rPr>
      </w:pPr>
    </w:p>
    <w:p w14:paraId="4A53DC80"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Cantonese and English phonology in contrast</w:t>
      </w:r>
    </w:p>
    <w:p w14:paraId="0E3EF34B"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 and Li (2000)</w:t>
      </w:r>
    </w:p>
    <w:p w14:paraId="20084117" w14:textId="77777777" w:rsidR="00EF6093" w:rsidRDefault="00EF6093">
      <w:pPr>
        <w:spacing w:line="240" w:lineRule="auto"/>
        <w:ind w:firstLine="720"/>
        <w:rPr>
          <w:rFonts w:ascii="Times New Roman" w:eastAsia="Times New Roman" w:hAnsi="Times New Roman" w:cs="Times New Roman"/>
          <w:sz w:val="24"/>
          <w:szCs w:val="24"/>
        </w:rPr>
      </w:pPr>
    </w:p>
    <w:p w14:paraId="77B5D5B6"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and assumptions for effect of L1 on L2</w:t>
      </w:r>
    </w:p>
    <w:p w14:paraId="15D49677" w14:textId="77777777" w:rsidR="00EF6093" w:rsidRDefault="00EF6093">
      <w:pPr>
        <w:spacing w:line="240" w:lineRule="auto"/>
        <w:ind w:firstLine="720"/>
        <w:rPr>
          <w:rFonts w:ascii="Times New Roman" w:eastAsia="Times New Roman" w:hAnsi="Times New Roman" w:cs="Times New Roman"/>
          <w:sz w:val="24"/>
          <w:szCs w:val="24"/>
        </w:rPr>
      </w:pPr>
    </w:p>
    <w:p w14:paraId="179D03B6" w14:textId="77777777" w:rsidR="00EF6093" w:rsidRDefault="007A6D5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future goal, we want to identify and measure the acoustic cues most important in helping speakers make these distinctions.</w:t>
      </w:r>
    </w:p>
    <w:p w14:paraId="7DA42498" w14:textId="77777777" w:rsidR="00EF6093" w:rsidRDefault="00EF6093">
      <w:pPr>
        <w:spacing w:line="240" w:lineRule="auto"/>
        <w:ind w:firstLine="720"/>
        <w:rPr>
          <w:rFonts w:ascii="Times New Roman" w:eastAsia="Times New Roman" w:hAnsi="Times New Roman" w:cs="Times New Roman"/>
          <w:sz w:val="24"/>
          <w:szCs w:val="24"/>
        </w:rPr>
      </w:pPr>
    </w:p>
    <w:p w14:paraId="1D1CE65D" w14:textId="77777777" w:rsidR="00EF6093" w:rsidRDefault="007A6D5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78BE3D19"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353AD494"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-Terry Au</w:t>
      </w:r>
    </w:p>
    <w:p w14:paraId="2CFA0C35" w14:textId="77777777" w:rsidR="00EF6093" w:rsidRDefault="00EF6093">
      <w:pPr>
        <w:spacing w:line="240" w:lineRule="auto"/>
        <w:rPr>
          <w:rFonts w:ascii="Times New Roman" w:eastAsia="Times New Roman" w:hAnsi="Times New Roman" w:cs="Times New Roman"/>
          <w:sz w:val="24"/>
          <w:szCs w:val="24"/>
        </w:rPr>
      </w:pPr>
    </w:p>
    <w:p w14:paraId="0FB309F3"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629167B2" w14:textId="77777777" w:rsidR="00EF6093" w:rsidRDefault="00EF6093">
      <w:pPr>
        <w:spacing w:line="240" w:lineRule="auto"/>
        <w:rPr>
          <w:rFonts w:ascii="Times New Roman" w:eastAsia="Times New Roman" w:hAnsi="Times New Roman" w:cs="Times New Roman"/>
          <w:sz w:val="24"/>
          <w:szCs w:val="24"/>
        </w:rPr>
      </w:pPr>
    </w:p>
    <w:p w14:paraId="7F440F3F" w14:textId="77777777" w:rsidR="00EF6093" w:rsidRDefault="00EF6093">
      <w:pPr>
        <w:spacing w:line="240" w:lineRule="auto"/>
        <w:rPr>
          <w:rFonts w:ascii="Times New Roman" w:eastAsia="Times New Roman" w:hAnsi="Times New Roman" w:cs="Times New Roman"/>
          <w:sz w:val="24"/>
          <w:szCs w:val="24"/>
        </w:rPr>
      </w:pPr>
    </w:p>
    <w:p w14:paraId="7109E031"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Procedure</w:t>
      </w:r>
    </w:p>
    <w:p w14:paraId="22EA9ED4" w14:textId="77777777" w:rsidR="00EF6093" w:rsidRDefault="00EF6093">
      <w:pPr>
        <w:spacing w:line="240" w:lineRule="auto"/>
        <w:rPr>
          <w:rFonts w:ascii="Times New Roman" w:eastAsia="Times New Roman" w:hAnsi="Times New Roman" w:cs="Times New Roman"/>
          <w:sz w:val="24"/>
          <w:szCs w:val="24"/>
        </w:rPr>
      </w:pPr>
    </w:p>
    <w:p w14:paraId="1DDBFB91" w14:textId="77777777" w:rsidR="00EF6093" w:rsidRDefault="00EF6093">
      <w:pPr>
        <w:spacing w:line="240" w:lineRule="auto"/>
        <w:rPr>
          <w:rFonts w:ascii="Times New Roman" w:eastAsia="Times New Roman" w:hAnsi="Times New Roman" w:cs="Times New Roman"/>
          <w:sz w:val="24"/>
          <w:szCs w:val="24"/>
        </w:rPr>
      </w:pPr>
    </w:p>
    <w:p w14:paraId="1B4EA745" w14:textId="77777777" w:rsidR="00EF6093" w:rsidRDefault="007A6D5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 Analyses</w:t>
      </w:r>
    </w:p>
    <w:p w14:paraId="3373C162"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Acoustic Analysis</w:t>
      </w:r>
    </w:p>
    <w:p w14:paraId="7ACE92BB"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-Acoustic analysis using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software</w:t>
      </w:r>
    </w:p>
    <w:p w14:paraId="61E010BC"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responsible for data from 11/12 year olds</w:t>
      </w:r>
    </w:p>
    <w:p w14:paraId="6BEEDF6D"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data classified as onset, we will mark voice onset time (VOT) duration as the length of time between the release of the onset stop consonant and the onset of periodicity marking the vowel. If there is aspiration, we will measure the mean aspiration intensity. We will measure vowel duration using the .wav method to mark the start of the vowel and the F2 method to mark the end of the vowel. We will record the F2 at the end of the vowel and the pitch (F0) of the vowel if </w:t>
      </w:r>
      <w:r>
        <w:rPr>
          <w:rFonts w:ascii="Times New Roman" w:eastAsia="Times New Roman" w:hAnsi="Times New Roman" w:cs="Times New Roman"/>
          <w:sz w:val="24"/>
          <w:szCs w:val="24"/>
        </w:rPr>
        <w:lastRenderedPageBreak/>
        <w:t xml:space="preserve">there is a level pitch contour, or the change in pitch if there is not a level pitch contour. If there is a voicing bar, we will measure voicing bar duration. </w:t>
      </w:r>
    </w:p>
    <w:p w14:paraId="45FE3E5A"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data classified as coda --</w:t>
      </w:r>
    </w:p>
    <w:p w14:paraId="45AACFF2" w14:textId="77777777" w:rsidR="00EF6093" w:rsidRDefault="00EF6093">
      <w:pPr>
        <w:spacing w:line="240" w:lineRule="auto"/>
        <w:rPr>
          <w:rFonts w:ascii="Times New Roman" w:eastAsia="Times New Roman" w:hAnsi="Times New Roman" w:cs="Times New Roman"/>
          <w:sz w:val="24"/>
          <w:szCs w:val="24"/>
        </w:rPr>
      </w:pPr>
    </w:p>
    <w:p w14:paraId="44F85B2B"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6CE5BD0"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conduct a series of ANOVAs</w:t>
      </w:r>
    </w:p>
    <w:p w14:paraId="35A4F036"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between pretest and posttest within age group: improvement per age</w:t>
      </w:r>
    </w:p>
    <w:p w14:paraId="13A0238F"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improvements across age groups: testing the CPH</w:t>
      </w:r>
    </w:p>
    <w:p w14:paraId="0180D38F"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predictive power of measured acoustic cues</w:t>
      </w:r>
    </w:p>
    <w:p w14:paraId="4640C7AD"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methods, with data collected from L1 English Rutgers students as priors</w:t>
      </w:r>
    </w:p>
    <w:p w14:paraId="3E391090" w14:textId="77777777" w:rsidR="00EF6093" w:rsidRDefault="00EF6093">
      <w:pPr>
        <w:spacing w:line="240" w:lineRule="auto"/>
        <w:rPr>
          <w:rFonts w:ascii="Times New Roman" w:eastAsia="Times New Roman" w:hAnsi="Times New Roman" w:cs="Times New Roman"/>
          <w:sz w:val="24"/>
          <w:szCs w:val="24"/>
        </w:rPr>
      </w:pPr>
    </w:p>
    <w:p w14:paraId="2E3D4C04" w14:textId="77777777" w:rsidR="00EF6093" w:rsidRDefault="00EF6093">
      <w:pPr>
        <w:spacing w:line="240" w:lineRule="auto"/>
        <w:rPr>
          <w:rFonts w:ascii="Times New Roman" w:eastAsia="Times New Roman" w:hAnsi="Times New Roman" w:cs="Times New Roman"/>
          <w:sz w:val="24"/>
          <w:szCs w:val="24"/>
        </w:rPr>
      </w:pPr>
    </w:p>
    <w:p w14:paraId="0099F7EB"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Start/End Dates</w:t>
      </w:r>
    </w:p>
    <w:p w14:paraId="2DC8AA45"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on the project begins on approximately May 16 (?) and will end around August 10 (?), 2018. //Additional analysis of the data used in this study and further collection of data will continue throughout the 2018/2019 academic year.</w:t>
      </w:r>
    </w:p>
    <w:p w14:paraId="0638DFE1" w14:textId="77777777" w:rsidR="00EF6093" w:rsidRDefault="00EF6093">
      <w:pPr>
        <w:spacing w:line="240" w:lineRule="auto"/>
        <w:rPr>
          <w:rFonts w:ascii="Times New Roman" w:eastAsia="Times New Roman" w:hAnsi="Times New Roman" w:cs="Times New Roman"/>
          <w:sz w:val="24"/>
          <w:szCs w:val="24"/>
        </w:rPr>
      </w:pPr>
    </w:p>
    <w:p w14:paraId="4EF16C4E" w14:textId="77777777" w:rsidR="00EF6093" w:rsidRDefault="007A6D5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Advisor Meeting Schedule</w:t>
      </w:r>
    </w:p>
    <w:p w14:paraId="1ED4B8F4" w14:textId="77777777" w:rsidR="00EF6093" w:rsidRDefault="007A6D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consult with my advisor(s) at least once a week for the duration of the project.</w:t>
      </w:r>
    </w:p>
    <w:p w14:paraId="61C824E2" w14:textId="77777777" w:rsidR="00EF6093" w:rsidRDefault="00EF6093">
      <w:pPr>
        <w:spacing w:line="240" w:lineRule="auto"/>
        <w:rPr>
          <w:rFonts w:ascii="Times New Roman" w:eastAsia="Times New Roman" w:hAnsi="Times New Roman" w:cs="Times New Roman"/>
          <w:sz w:val="24"/>
          <w:szCs w:val="24"/>
        </w:rPr>
      </w:pPr>
    </w:p>
    <w:p w14:paraId="563BCD70" w14:textId="77777777" w:rsidR="00EF6093" w:rsidRDefault="007A6D52">
      <w:pPr>
        <w:spacing w:line="240" w:lineRule="auto"/>
        <w:jc w:val="center"/>
        <w:rPr>
          <w:rFonts w:ascii="Times New Roman" w:eastAsia="Times New Roman" w:hAnsi="Times New Roman" w:cs="Times New Roman"/>
          <w:b/>
          <w:sz w:val="24"/>
          <w:szCs w:val="24"/>
        </w:rPr>
      </w:pPr>
      <w:r>
        <w:br w:type="page"/>
      </w:r>
    </w:p>
    <w:p w14:paraId="4F452BA3" w14:textId="77777777" w:rsidR="00EF6093" w:rsidRDefault="007A6D5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2BA7DFE9"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 A. Y., &amp; Li, D. C. (2000). English and Cantonese phonology in contrast: Explaining Cantonese ESL learners' English pronunciation problems. </w:t>
      </w:r>
      <w:r>
        <w:rPr>
          <w:rFonts w:ascii="Times New Roman" w:eastAsia="Times New Roman" w:hAnsi="Times New Roman" w:cs="Times New Roman"/>
          <w:i/>
          <w:sz w:val="24"/>
          <w:szCs w:val="24"/>
        </w:rPr>
        <w:t>Language Culture and Curriculum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(1), 67-85.</w:t>
      </w:r>
    </w:p>
    <w:p w14:paraId="6245C35C"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Curtiss, S. (1977) </w:t>
      </w:r>
      <w:r>
        <w:rPr>
          <w:rFonts w:ascii="Times New Roman" w:eastAsia="Times New Roman" w:hAnsi="Times New Roman" w:cs="Times New Roman"/>
          <w:i/>
          <w:sz w:val="24"/>
          <w:szCs w:val="24"/>
        </w:rPr>
        <w:t>Genie: A psycholinguistic study of a modern day “wild child.”</w:t>
      </w:r>
      <w:r>
        <w:rPr>
          <w:rFonts w:ascii="Times New Roman" w:eastAsia="Times New Roman" w:hAnsi="Times New Roman" w:cs="Times New Roman"/>
          <w:sz w:val="24"/>
          <w:szCs w:val="24"/>
        </w:rPr>
        <w:t xml:space="preserve"> New York: Academic Press.</w:t>
      </w:r>
    </w:p>
    <w:p w14:paraId="296498D5"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J. S., &amp; Newport, E. L. (1989). Critical period effects in second language learning: The influence of maturational state on the acquisition of English as a second language. </w:t>
      </w:r>
      <w:r>
        <w:rPr>
          <w:rFonts w:ascii="Times New Roman" w:eastAsia="Times New Roman" w:hAnsi="Times New Roman" w:cs="Times New Roman"/>
          <w:i/>
          <w:sz w:val="24"/>
          <w:szCs w:val="24"/>
        </w:rPr>
        <w:t>Cognitive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60-99.</w:t>
      </w:r>
    </w:p>
    <w:p w14:paraId="1347F940"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Lenneberg, E. (1967). </w:t>
      </w:r>
      <w:r>
        <w:rPr>
          <w:rFonts w:ascii="Times New Roman" w:eastAsia="Times New Roman" w:hAnsi="Times New Roman" w:cs="Times New Roman"/>
          <w:i/>
          <w:sz w:val="24"/>
          <w:szCs w:val="24"/>
        </w:rPr>
        <w:t>Biological foundations of language</w:t>
      </w:r>
      <w:r>
        <w:rPr>
          <w:rFonts w:ascii="Times New Roman" w:eastAsia="Times New Roman" w:hAnsi="Times New Roman" w:cs="Times New Roman"/>
          <w:sz w:val="24"/>
          <w:szCs w:val="24"/>
        </w:rPr>
        <w:t>. New York: Wiley.</w:t>
      </w:r>
    </w:p>
    <w:p w14:paraId="4B31C5DF"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Newport, E., &amp; </w:t>
      </w:r>
      <w:proofErr w:type="spellStart"/>
      <w:r>
        <w:rPr>
          <w:rFonts w:ascii="Times New Roman" w:eastAsia="Times New Roman" w:hAnsi="Times New Roman" w:cs="Times New Roman"/>
          <w:sz w:val="24"/>
          <w:szCs w:val="24"/>
        </w:rPr>
        <w:t>Supalla</w:t>
      </w:r>
      <w:proofErr w:type="spellEnd"/>
      <w:r>
        <w:rPr>
          <w:rFonts w:ascii="Times New Roman" w:eastAsia="Times New Roman" w:hAnsi="Times New Roman" w:cs="Times New Roman"/>
          <w:sz w:val="24"/>
          <w:szCs w:val="24"/>
        </w:rPr>
        <w:t xml:space="preserve">, T. (1987). A critical period effect in the acquisition of a primary language. </w:t>
      </w:r>
    </w:p>
    <w:p w14:paraId="4F80C9A3" w14:textId="77777777" w:rsidR="00EF6093" w:rsidRDefault="007A6D52">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Oyama</w:t>
      </w:r>
      <w:proofErr w:type="spellEnd"/>
      <w:r>
        <w:rPr>
          <w:rFonts w:ascii="Times New Roman" w:eastAsia="Times New Roman" w:hAnsi="Times New Roman" w:cs="Times New Roman"/>
          <w:sz w:val="24"/>
          <w:szCs w:val="24"/>
        </w:rPr>
        <w:t xml:space="preserve">, S. (1976). A sensitive period for the acquisition of a nonnative phonological system. </w:t>
      </w:r>
      <w:r>
        <w:rPr>
          <w:rFonts w:ascii="Times New Roman" w:eastAsia="Times New Roman" w:hAnsi="Times New Roman" w:cs="Times New Roman"/>
          <w:i/>
          <w:sz w:val="24"/>
          <w:szCs w:val="24"/>
        </w:rPr>
        <w:t>Journal of Psycholinguistic Research</w:t>
      </w:r>
      <w:r>
        <w:rPr>
          <w:rFonts w:ascii="Times New Roman" w:eastAsia="Times New Roman" w:hAnsi="Times New Roman" w:cs="Times New Roman"/>
          <w:sz w:val="24"/>
          <w:szCs w:val="24"/>
        </w:rPr>
        <w:t>, 5, 261-285.</w:t>
      </w:r>
    </w:p>
    <w:p w14:paraId="1AC452F3"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Pallier, C. (2007). Critical periods in language acquisition and language attrition. </w:t>
      </w:r>
      <w:r>
        <w:rPr>
          <w:rFonts w:ascii="Times New Roman" w:eastAsia="Times New Roman" w:hAnsi="Times New Roman" w:cs="Times New Roman"/>
          <w:i/>
          <w:sz w:val="24"/>
          <w:szCs w:val="24"/>
        </w:rPr>
        <w:t>Language attrition: Theoretical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w:t>
      </w:r>
    </w:p>
    <w:p w14:paraId="78AEFADB"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 T. (--). Unpublished manuscript. </w:t>
      </w:r>
    </w:p>
    <w:p w14:paraId="6BDAA7CE" w14:textId="77777777" w:rsidR="00EF6093" w:rsidRDefault="00EF6093">
      <w:pPr>
        <w:spacing w:line="240" w:lineRule="auto"/>
        <w:ind w:left="720" w:hanging="720"/>
        <w:rPr>
          <w:rFonts w:ascii="Times New Roman" w:eastAsia="Times New Roman" w:hAnsi="Times New Roman" w:cs="Times New Roman"/>
          <w:sz w:val="24"/>
          <w:szCs w:val="24"/>
        </w:rPr>
      </w:pPr>
    </w:p>
    <w:p w14:paraId="3E647A9A"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praat</w:t>
      </w:r>
      <w:proofErr w:type="spellEnd"/>
      <w:r>
        <w:rPr>
          <w:rFonts w:ascii="Times New Roman" w:eastAsia="Times New Roman" w:hAnsi="Times New Roman" w:cs="Times New Roman"/>
          <w:sz w:val="24"/>
          <w:szCs w:val="24"/>
        </w:rPr>
        <w:t xml:space="preserve"> resources</w:t>
      </w:r>
    </w:p>
    <w:p w14:paraId="2FC04E06" w14:textId="77777777" w:rsidR="00EF6093" w:rsidRDefault="007A6D52">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Sonya Bird, Qian Wang, Sky </w:t>
      </w:r>
      <w:proofErr w:type="spellStart"/>
      <w:r>
        <w:rPr>
          <w:rFonts w:ascii="Times New Roman" w:eastAsia="Times New Roman" w:hAnsi="Times New Roman" w:cs="Times New Roman"/>
          <w:sz w:val="24"/>
          <w:szCs w:val="24"/>
        </w:rPr>
        <w:t>Onosson</w:t>
      </w:r>
      <w:proofErr w:type="spellEnd"/>
      <w:r>
        <w:rPr>
          <w:rFonts w:ascii="Times New Roman" w:eastAsia="Times New Roman" w:hAnsi="Times New Roman" w:cs="Times New Roman"/>
          <w:sz w:val="24"/>
          <w:szCs w:val="24"/>
        </w:rPr>
        <w:t xml:space="preserve">, Allison Benner. (2015). </w:t>
      </w:r>
      <w:r>
        <w:rPr>
          <w:rFonts w:ascii="Times New Roman" w:eastAsia="Times New Roman" w:hAnsi="Times New Roman" w:cs="Times New Roman"/>
          <w:i/>
          <w:sz w:val="24"/>
          <w:szCs w:val="24"/>
        </w:rPr>
        <w:t>Acoustic Phonetics Lab Manual</w:t>
      </w:r>
      <w:r>
        <w:rPr>
          <w:rFonts w:ascii="Times New Roman" w:eastAsia="Times New Roman" w:hAnsi="Times New Roman" w:cs="Times New Roman"/>
          <w:sz w:val="24"/>
          <w:szCs w:val="24"/>
        </w:rPr>
        <w:t>. Department of Linguistics, University of Victoria. 1-82.</w:t>
      </w:r>
    </w:p>
    <w:p w14:paraId="7F7DFB1E" w14:textId="77777777" w:rsidR="00EF6093" w:rsidRDefault="007A6D52">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Rahul </w:t>
      </w:r>
      <w:proofErr w:type="spellStart"/>
      <w:r>
        <w:rPr>
          <w:rFonts w:ascii="Times New Roman" w:eastAsia="Times New Roman" w:hAnsi="Times New Roman" w:cs="Times New Roman"/>
          <w:sz w:val="24"/>
          <w:szCs w:val="24"/>
          <w:highlight w:val="white"/>
        </w:rPr>
        <w:t>Balusu</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Adamantios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Gafos</w:t>
      </w:r>
      <w:proofErr w:type="spellEnd"/>
      <w:r>
        <w:rPr>
          <w:rFonts w:ascii="Times New Roman" w:eastAsia="Times New Roman" w:hAnsi="Times New Roman" w:cs="Times New Roman"/>
          <w:sz w:val="24"/>
          <w:szCs w:val="24"/>
          <w:highlight w:val="white"/>
        </w:rPr>
        <w:t xml:space="preserve">. (2010). </w:t>
      </w:r>
      <w:proofErr w:type="spellStart"/>
      <w:r>
        <w:rPr>
          <w:rFonts w:ascii="Times New Roman" w:eastAsia="Times New Roman" w:hAnsi="Times New Roman" w:cs="Times New Roman"/>
          <w:i/>
          <w:sz w:val="24"/>
          <w:szCs w:val="24"/>
          <w:highlight w:val="white"/>
        </w:rPr>
        <w:t>Praat</w:t>
      </w:r>
      <w:proofErr w:type="spellEnd"/>
      <w:r>
        <w:rPr>
          <w:rFonts w:ascii="Times New Roman" w:eastAsia="Times New Roman" w:hAnsi="Times New Roman" w:cs="Times New Roman"/>
          <w:i/>
          <w:sz w:val="24"/>
          <w:szCs w:val="24"/>
          <w:highlight w:val="white"/>
        </w:rPr>
        <w:t xml:space="preserve"> User’s Guide: Measuring Duration and Formants.</w:t>
      </w:r>
      <w:r>
        <w:rPr>
          <w:rFonts w:ascii="Times New Roman" w:eastAsia="Times New Roman" w:hAnsi="Times New Roman" w:cs="Times New Roman"/>
          <w:sz w:val="24"/>
          <w:szCs w:val="24"/>
          <w:highlight w:val="white"/>
        </w:rPr>
        <w:t xml:space="preserve"> 1-9.</w:t>
      </w:r>
    </w:p>
    <w:p w14:paraId="1F179DEB" w14:textId="77777777" w:rsidR="00EF6093" w:rsidRDefault="007A6D52">
      <w:pPr>
        <w:spacing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Online </w:t>
      </w:r>
      <w:proofErr w:type="spellStart"/>
      <w:r>
        <w:rPr>
          <w:rFonts w:ascii="Times New Roman" w:eastAsia="Times New Roman" w:hAnsi="Times New Roman" w:cs="Times New Roman"/>
          <w:sz w:val="24"/>
          <w:szCs w:val="24"/>
          <w:highlight w:val="white"/>
        </w:rPr>
        <w:t>praat</w:t>
      </w:r>
      <w:proofErr w:type="spellEnd"/>
      <w:r>
        <w:rPr>
          <w:rFonts w:ascii="Times New Roman" w:eastAsia="Times New Roman" w:hAnsi="Times New Roman" w:cs="Times New Roman"/>
          <w:sz w:val="24"/>
          <w:szCs w:val="24"/>
          <w:highlight w:val="white"/>
        </w:rPr>
        <w:t xml:space="preserve"> resources</w:t>
      </w:r>
    </w:p>
    <w:p w14:paraId="68120920" w14:textId="77777777" w:rsidR="00EF6093" w:rsidRDefault="00EF6093">
      <w:pPr>
        <w:spacing w:line="240" w:lineRule="auto"/>
        <w:rPr>
          <w:rFonts w:ascii="Times New Roman" w:eastAsia="Times New Roman" w:hAnsi="Times New Roman" w:cs="Times New Roman"/>
          <w:sz w:val="24"/>
          <w:szCs w:val="24"/>
          <w:highlight w:val="white"/>
        </w:rPr>
      </w:pPr>
    </w:p>
    <w:p w14:paraId="16F4F8C7" w14:textId="77777777" w:rsidR="00EF6093" w:rsidRDefault="00EF6093">
      <w:pPr>
        <w:spacing w:line="240" w:lineRule="auto"/>
        <w:rPr>
          <w:rFonts w:ascii="Times New Roman" w:eastAsia="Times New Roman" w:hAnsi="Times New Roman" w:cs="Times New Roman"/>
          <w:sz w:val="24"/>
          <w:szCs w:val="24"/>
          <w:highlight w:val="white"/>
        </w:rPr>
      </w:pPr>
    </w:p>
    <w:p w14:paraId="4EF8B033" w14:textId="77777777" w:rsidR="00EF6093" w:rsidRDefault="007A6D52">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Appendix A. Terry Au’s Appendix A </w:t>
      </w:r>
    </w:p>
    <w:p w14:paraId="358C806D" w14:textId="77777777" w:rsidR="00EF6093" w:rsidRDefault="007A6D52">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Appendix B. Screenshot of </w:t>
      </w:r>
      <w:proofErr w:type="spellStart"/>
      <w:r>
        <w:rPr>
          <w:rFonts w:ascii="Times New Roman" w:eastAsia="Times New Roman" w:hAnsi="Times New Roman" w:cs="Times New Roman"/>
          <w:sz w:val="24"/>
          <w:szCs w:val="24"/>
          <w:highlight w:val="white"/>
        </w:rPr>
        <w:t>Praat</w:t>
      </w:r>
      <w:proofErr w:type="spellEnd"/>
    </w:p>
    <w:p w14:paraId="6A279EA7" w14:textId="77777777" w:rsidR="00EF6093" w:rsidRDefault="00EF6093">
      <w:pPr>
        <w:spacing w:line="240" w:lineRule="auto"/>
        <w:rPr>
          <w:rFonts w:ascii="Times New Roman" w:eastAsia="Times New Roman" w:hAnsi="Times New Roman" w:cs="Times New Roman"/>
          <w:sz w:val="24"/>
          <w:szCs w:val="24"/>
        </w:rPr>
      </w:pPr>
    </w:p>
    <w:sectPr w:rsidR="00EF6093">
      <w:head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 Bennett" w:date="2018-05-05T04:59:00Z" w:initials="AB">
    <w:p w14:paraId="1276544E" w14:textId="77777777" w:rsidR="00D718FE" w:rsidRDefault="003C2BC1">
      <w:pPr>
        <w:pStyle w:val="CommentText"/>
      </w:pPr>
      <w:r>
        <w:rPr>
          <w:rStyle w:val="CommentReference"/>
        </w:rPr>
        <w:annotationRef/>
      </w:r>
      <w:r w:rsidR="00D718FE">
        <w:t xml:space="preserve">Nice title! </w:t>
      </w:r>
    </w:p>
    <w:p w14:paraId="608CFB5E" w14:textId="77777777" w:rsidR="00D718FE" w:rsidRDefault="00D718FE">
      <w:pPr>
        <w:pStyle w:val="CommentText"/>
      </w:pPr>
    </w:p>
    <w:p w14:paraId="1B94267C" w14:textId="77777777" w:rsidR="003C2BC1" w:rsidRDefault="003C2BC1">
      <w:pPr>
        <w:pStyle w:val="CommentText"/>
      </w:pPr>
      <w:r>
        <w:t xml:space="preserve">Effects of perceptual training on Cantonese L2 English productions </w:t>
      </w:r>
    </w:p>
  </w:comment>
  <w:comment w:id="1" w:author="Ana Bennett" w:date="2018-05-08T10:15:00Z" w:initials="AB">
    <w:p w14:paraId="1D9514A7" w14:textId="77777777" w:rsidR="00D718FE" w:rsidRDefault="00D718FE">
      <w:pPr>
        <w:pStyle w:val="CommentText"/>
      </w:pPr>
      <w:r>
        <w:rPr>
          <w:rStyle w:val="CommentReference"/>
        </w:rPr>
        <w:annotationRef/>
      </w:r>
      <w:r>
        <w:t>Make sure to specify that she is a tenured professor.</w:t>
      </w:r>
    </w:p>
  </w:comment>
  <w:comment w:id="3" w:author="Ana Bennett" w:date="2018-05-08T10:23:00Z" w:initials="AB">
    <w:p w14:paraId="0828C9A5" w14:textId="1AB972BA" w:rsidR="00F501C1" w:rsidRDefault="00F501C1">
      <w:pPr>
        <w:pStyle w:val="CommentText"/>
      </w:pPr>
      <w:r>
        <w:rPr>
          <w:rStyle w:val="CommentReference"/>
        </w:rPr>
        <w:annotationRef/>
      </w:r>
      <w:r>
        <w:t>Not necessarily more, but have an impact</w:t>
      </w:r>
    </w:p>
  </w:comment>
  <w:comment w:id="6" w:author="Ana Bennett" w:date="2018-05-08T22:08:00Z" w:initials="AB">
    <w:p w14:paraId="01E749D3" w14:textId="7DEB1EA3" w:rsidR="007E1F45" w:rsidRDefault="007E1F45">
      <w:pPr>
        <w:pStyle w:val="CommentText"/>
      </w:pPr>
      <w:r>
        <w:rPr>
          <w:rStyle w:val="CommentReference"/>
        </w:rPr>
        <w:annotationRef/>
      </w:r>
      <w:r>
        <w:t>Briefly expand</w:t>
      </w:r>
      <w:r w:rsidR="00F1471E">
        <w:t xml:space="preserve"> by saying timing vs input (to tie into previous CPH and Terry hypotheses)</w:t>
      </w:r>
    </w:p>
  </w:comment>
  <w:comment w:id="11" w:author="Ana Bennett" w:date="2018-05-08T22:09:00Z" w:initials="AB">
    <w:p w14:paraId="67A440DB" w14:textId="20A6B5CD" w:rsidR="00F1471E" w:rsidRDefault="00F1471E">
      <w:pPr>
        <w:pStyle w:val="CommentText"/>
      </w:pPr>
      <w:r>
        <w:rPr>
          <w:rStyle w:val="CommentReference"/>
        </w:rPr>
        <w:annotationRef/>
      </w:r>
      <w:r>
        <w:t>Mention not trained as well</w:t>
      </w:r>
    </w:p>
  </w:comment>
  <w:comment w:id="22" w:author="Ana Bennett" w:date="2018-05-08T22:10:00Z" w:initials="AB">
    <w:p w14:paraId="18ED7D84" w14:textId="6A10FF8D" w:rsidR="0072612F" w:rsidRDefault="0072612F" w:rsidP="0072612F">
      <w:pPr>
        <w:pStyle w:val="CommentText"/>
      </w:pPr>
      <w:r>
        <w:rPr>
          <w:rStyle w:val="CommentReference"/>
        </w:rPr>
        <w:annotationRef/>
      </w:r>
      <w:r>
        <w:t>Nice!</w:t>
      </w:r>
    </w:p>
  </w:comment>
  <w:comment w:id="23" w:author="Ana Bennett" w:date="2018-05-08T22:10:00Z" w:initials="AB">
    <w:p w14:paraId="7F4D6BBA" w14:textId="14F96139" w:rsidR="00417804" w:rsidRDefault="00417804">
      <w:pPr>
        <w:pStyle w:val="CommentText"/>
      </w:pPr>
      <w:r>
        <w:rPr>
          <w:rStyle w:val="CommentReference"/>
        </w:rPr>
        <w:annotationRef/>
      </w:r>
      <w:r>
        <w:t>Empirical evidence for this</w:t>
      </w:r>
    </w:p>
  </w:comment>
  <w:comment w:id="37" w:author="Ana Bennett" w:date="2018-05-08T22:17:00Z" w:initials="AB">
    <w:p w14:paraId="724A7F1D" w14:textId="3065037F" w:rsidR="00F87439" w:rsidRDefault="00F87439">
      <w:pPr>
        <w:pStyle w:val="CommentText"/>
      </w:pPr>
      <w:r>
        <w:rPr>
          <w:rStyle w:val="CommentReference"/>
        </w:rPr>
        <w:annotationRef/>
      </w:r>
      <w:r>
        <w:t xml:space="preserve">Maybe a better way would </w:t>
      </w:r>
      <w:r w:rsidR="008B6341">
        <w:t>be to incorporate stereotypes here; or could just stick with subjective fit – I like that</w:t>
      </w:r>
    </w:p>
  </w:comment>
  <w:comment w:id="70" w:author="Ana Bennett" w:date="2018-05-08T22:21:00Z" w:initials="AB">
    <w:p w14:paraId="7BD8C063" w14:textId="12271567" w:rsidR="0052483C" w:rsidRDefault="0052483C">
      <w:pPr>
        <w:pStyle w:val="CommentText"/>
      </w:pPr>
      <w:r>
        <w:rPr>
          <w:rStyle w:val="CommentReference"/>
        </w:rPr>
        <w:annotationRef/>
      </w:r>
      <w:r>
        <w:t>Neural?</w:t>
      </w:r>
    </w:p>
  </w:comment>
  <w:comment w:id="77" w:author="Ana Bennett" w:date="2018-05-08T22:26:00Z" w:initials="AB">
    <w:p w14:paraId="7A14A640" w14:textId="54EC1617" w:rsidR="00C6024B" w:rsidRDefault="00C6024B">
      <w:pPr>
        <w:pStyle w:val="CommentText"/>
      </w:pPr>
      <w:r>
        <w:rPr>
          <w:rStyle w:val="CommentReference"/>
        </w:rPr>
        <w:annotationRef/>
      </w:r>
      <w:r>
        <w:t>With previous studies use, past tense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94267C" w15:done="0"/>
  <w15:commentEx w15:paraId="1D9514A7" w15:done="0"/>
  <w15:commentEx w15:paraId="0828C9A5" w15:done="0"/>
  <w15:commentEx w15:paraId="01E749D3" w15:done="0"/>
  <w15:commentEx w15:paraId="67A440DB" w15:done="0"/>
  <w15:commentEx w15:paraId="18ED7D84" w15:done="0"/>
  <w15:commentEx w15:paraId="7F4D6BBA" w15:done="0"/>
  <w15:commentEx w15:paraId="724A7F1D" w15:done="0"/>
  <w15:commentEx w15:paraId="7BD8C063" w15:done="0"/>
  <w15:commentEx w15:paraId="7A14A6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94267C" w16cid:durableId="1E97B8A0"/>
  <w16cid:commentId w16cid:paraId="1D9514A7" w16cid:durableId="1E9BF742"/>
  <w16cid:commentId w16cid:paraId="0828C9A5" w16cid:durableId="1E9BF913"/>
  <w16cid:commentId w16cid:paraId="01E749D3" w16cid:durableId="1E9C9E6D"/>
  <w16cid:commentId w16cid:paraId="67A440DB" w16cid:durableId="1E9C9EB1"/>
  <w16cid:commentId w16cid:paraId="18ED7D84" w16cid:durableId="1E9C9ED0"/>
  <w16cid:commentId w16cid:paraId="7F4D6BBA" w16cid:durableId="1E9C9EEE"/>
  <w16cid:commentId w16cid:paraId="724A7F1D" w16cid:durableId="1E9CA06A"/>
  <w16cid:commentId w16cid:paraId="7BD8C063" w16cid:durableId="1E9CA185"/>
  <w16cid:commentId w16cid:paraId="7A14A640" w16cid:durableId="1E9CA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ED59C" w14:textId="77777777" w:rsidR="00906548" w:rsidRDefault="00906548">
      <w:pPr>
        <w:spacing w:line="240" w:lineRule="auto"/>
      </w:pPr>
      <w:r>
        <w:separator/>
      </w:r>
    </w:p>
  </w:endnote>
  <w:endnote w:type="continuationSeparator" w:id="0">
    <w:p w14:paraId="16A08940" w14:textId="77777777" w:rsidR="00906548" w:rsidRDefault="00906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C407C" w14:textId="77777777" w:rsidR="00EF6093" w:rsidRDefault="00EF60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0E4DF" w14:textId="77777777" w:rsidR="00906548" w:rsidRDefault="00906548">
      <w:pPr>
        <w:spacing w:line="240" w:lineRule="auto"/>
      </w:pPr>
      <w:r>
        <w:separator/>
      </w:r>
    </w:p>
  </w:footnote>
  <w:footnote w:type="continuationSeparator" w:id="0">
    <w:p w14:paraId="21688082" w14:textId="77777777" w:rsidR="00906548" w:rsidRDefault="00906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65979" w14:textId="77777777" w:rsidR="00EF6093" w:rsidRDefault="00EF6093">
    <w:pPr>
      <w:rPr>
        <w:rFonts w:ascii="Times New Roman" w:eastAsia="Times New Roman" w:hAnsi="Times New Roman" w:cs="Times New Roman"/>
        <w:sz w:val="24"/>
        <w:szCs w:val="24"/>
      </w:rPr>
    </w:pPr>
  </w:p>
  <w:p w14:paraId="21534EB3" w14:textId="77777777" w:rsidR="00EF6093" w:rsidRDefault="007A6D52">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EFFECTS OF TRAINING PHONOLOGICAL PRODUCTION</w:t>
    </w:r>
  </w:p>
  <w:p w14:paraId="13FEF768" w14:textId="77777777" w:rsidR="00EF6093" w:rsidRDefault="007A6D5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C2BC1">
      <w:rPr>
        <w:rFonts w:ascii="Times New Roman" w:eastAsia="Times New Roman" w:hAnsi="Times New Roman" w:cs="Times New Roman"/>
        <w:sz w:val="24"/>
        <w:szCs w:val="24"/>
      </w:rPr>
      <w:fldChar w:fldCharType="separate"/>
    </w:r>
    <w:r w:rsidR="003C2BC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869E8" w14:textId="77777777" w:rsidR="00EF6093" w:rsidRDefault="00EF6093"/>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 Bennett">
    <w15:presenceInfo w15:providerId="Windows Live" w15:userId="6a270c5fe5f7f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F6093"/>
    <w:rsid w:val="000E4E08"/>
    <w:rsid w:val="00140997"/>
    <w:rsid w:val="001A0625"/>
    <w:rsid w:val="002B2BDF"/>
    <w:rsid w:val="00307C96"/>
    <w:rsid w:val="00382D45"/>
    <w:rsid w:val="003C2BC1"/>
    <w:rsid w:val="00417804"/>
    <w:rsid w:val="004852CE"/>
    <w:rsid w:val="0052483C"/>
    <w:rsid w:val="0056126C"/>
    <w:rsid w:val="0072612F"/>
    <w:rsid w:val="007A6D52"/>
    <w:rsid w:val="007E1F45"/>
    <w:rsid w:val="00827DFF"/>
    <w:rsid w:val="008620F8"/>
    <w:rsid w:val="008B6341"/>
    <w:rsid w:val="00906548"/>
    <w:rsid w:val="00A40583"/>
    <w:rsid w:val="00AE246E"/>
    <w:rsid w:val="00C6024B"/>
    <w:rsid w:val="00D718FE"/>
    <w:rsid w:val="00E74F0C"/>
    <w:rsid w:val="00EF6093"/>
    <w:rsid w:val="00F1471E"/>
    <w:rsid w:val="00F308A6"/>
    <w:rsid w:val="00F501C1"/>
    <w:rsid w:val="00F8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F8AF8"/>
  <w15:docId w15:val="{8A8220F3-4883-9C47-8ABB-07A7839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C2BC1"/>
    <w:rPr>
      <w:sz w:val="16"/>
      <w:szCs w:val="16"/>
    </w:rPr>
  </w:style>
  <w:style w:type="paragraph" w:styleId="CommentText">
    <w:name w:val="annotation text"/>
    <w:basedOn w:val="Normal"/>
    <w:link w:val="CommentTextChar"/>
    <w:uiPriority w:val="99"/>
    <w:semiHidden/>
    <w:unhideWhenUsed/>
    <w:rsid w:val="003C2BC1"/>
    <w:pPr>
      <w:spacing w:line="240" w:lineRule="auto"/>
    </w:pPr>
    <w:rPr>
      <w:sz w:val="20"/>
      <w:szCs w:val="20"/>
    </w:rPr>
  </w:style>
  <w:style w:type="character" w:customStyle="1" w:styleId="CommentTextChar">
    <w:name w:val="Comment Text Char"/>
    <w:basedOn w:val="DefaultParagraphFont"/>
    <w:link w:val="CommentText"/>
    <w:uiPriority w:val="99"/>
    <w:semiHidden/>
    <w:rsid w:val="003C2BC1"/>
    <w:rPr>
      <w:sz w:val="20"/>
      <w:szCs w:val="20"/>
    </w:rPr>
  </w:style>
  <w:style w:type="paragraph" w:styleId="CommentSubject">
    <w:name w:val="annotation subject"/>
    <w:basedOn w:val="CommentText"/>
    <w:next w:val="CommentText"/>
    <w:link w:val="CommentSubjectChar"/>
    <w:uiPriority w:val="99"/>
    <w:semiHidden/>
    <w:unhideWhenUsed/>
    <w:rsid w:val="003C2BC1"/>
    <w:rPr>
      <w:b/>
      <w:bCs/>
    </w:rPr>
  </w:style>
  <w:style w:type="character" w:customStyle="1" w:styleId="CommentSubjectChar">
    <w:name w:val="Comment Subject Char"/>
    <w:basedOn w:val="CommentTextChar"/>
    <w:link w:val="CommentSubject"/>
    <w:uiPriority w:val="99"/>
    <w:semiHidden/>
    <w:rsid w:val="003C2BC1"/>
    <w:rPr>
      <w:b/>
      <w:bCs/>
      <w:sz w:val="20"/>
      <w:szCs w:val="20"/>
    </w:rPr>
  </w:style>
  <w:style w:type="paragraph" w:styleId="BalloonText">
    <w:name w:val="Balloon Text"/>
    <w:basedOn w:val="Normal"/>
    <w:link w:val="BalloonTextChar"/>
    <w:uiPriority w:val="99"/>
    <w:semiHidden/>
    <w:unhideWhenUsed/>
    <w:rsid w:val="003C2BC1"/>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C2BC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1581</Words>
  <Characters>8523</Characters>
  <Application>Microsoft Office Word</Application>
  <DocSecurity>0</DocSecurity>
  <Lines>152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Bennett</dc:creator>
  <cp:keywords/>
  <dc:description/>
  <cp:lastModifiedBy>Ana Bennett</cp:lastModifiedBy>
  <cp:revision>21</cp:revision>
  <dcterms:created xsi:type="dcterms:W3CDTF">2018-05-05T08:58:00Z</dcterms:created>
  <dcterms:modified xsi:type="dcterms:W3CDTF">2018-05-09T02:30:00Z</dcterms:modified>
</cp:coreProperties>
</file>
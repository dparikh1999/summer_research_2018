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70AEC" w14:textId="77777777" w:rsidR="005178B5" w:rsidRDefault="00200038">
      <w:pPr>
        <w:spacing w:line="240" w:lineRule="auto"/>
        <w:jc w:val="center"/>
        <w:rPr>
          <w:rFonts w:ascii="Times New Roman" w:eastAsia="Times New Roman" w:hAnsi="Times New Roman" w:cs="Times New Roman"/>
          <w:sz w:val="24"/>
          <w:szCs w:val="24"/>
        </w:rPr>
      </w:pPr>
      <w:r>
        <w:rPr>
          <w:rStyle w:val="CommentReference"/>
        </w:rPr>
        <w:commentReference w:id="0"/>
      </w:r>
    </w:p>
    <w:p w14:paraId="308AB3E3" w14:textId="77777777" w:rsidR="005178B5" w:rsidRDefault="005178B5">
      <w:pPr>
        <w:spacing w:line="240" w:lineRule="auto"/>
        <w:jc w:val="center"/>
        <w:rPr>
          <w:rFonts w:ascii="Times New Roman" w:eastAsia="Times New Roman" w:hAnsi="Times New Roman" w:cs="Times New Roman"/>
          <w:sz w:val="24"/>
          <w:szCs w:val="24"/>
        </w:rPr>
      </w:pPr>
    </w:p>
    <w:p w14:paraId="5423CF20" w14:textId="77777777" w:rsidR="005178B5" w:rsidRDefault="005178B5">
      <w:pPr>
        <w:spacing w:line="240" w:lineRule="auto"/>
        <w:jc w:val="center"/>
        <w:rPr>
          <w:rFonts w:ascii="Times New Roman" w:eastAsia="Times New Roman" w:hAnsi="Times New Roman" w:cs="Times New Roman"/>
          <w:sz w:val="24"/>
          <w:szCs w:val="24"/>
        </w:rPr>
      </w:pPr>
    </w:p>
    <w:p w14:paraId="7CCDD949" w14:textId="77777777" w:rsidR="005178B5" w:rsidRDefault="005178B5">
      <w:pPr>
        <w:spacing w:line="240" w:lineRule="auto"/>
        <w:jc w:val="center"/>
        <w:rPr>
          <w:rFonts w:ascii="Times New Roman" w:eastAsia="Times New Roman" w:hAnsi="Times New Roman" w:cs="Times New Roman"/>
          <w:sz w:val="24"/>
          <w:szCs w:val="24"/>
        </w:rPr>
      </w:pPr>
    </w:p>
    <w:p w14:paraId="0015BD7C" w14:textId="77777777" w:rsidR="005178B5" w:rsidRDefault="005178B5">
      <w:pPr>
        <w:spacing w:line="240" w:lineRule="auto"/>
        <w:jc w:val="center"/>
        <w:rPr>
          <w:rFonts w:ascii="Times New Roman" w:eastAsia="Times New Roman" w:hAnsi="Times New Roman" w:cs="Times New Roman"/>
          <w:sz w:val="24"/>
          <w:szCs w:val="24"/>
        </w:rPr>
      </w:pPr>
    </w:p>
    <w:p w14:paraId="5D12EA2E" w14:textId="77777777" w:rsidR="005178B5" w:rsidRDefault="005178B5">
      <w:pPr>
        <w:spacing w:line="240" w:lineRule="auto"/>
        <w:jc w:val="center"/>
        <w:rPr>
          <w:rFonts w:ascii="Times New Roman" w:eastAsia="Times New Roman" w:hAnsi="Times New Roman" w:cs="Times New Roman"/>
          <w:sz w:val="24"/>
          <w:szCs w:val="24"/>
        </w:rPr>
      </w:pPr>
    </w:p>
    <w:p w14:paraId="39AEC007" w14:textId="77777777" w:rsidR="005178B5" w:rsidRDefault="000B061A">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Attali</w:t>
      </w:r>
      <w:proofErr w:type="spellEnd"/>
    </w:p>
    <w:p w14:paraId="0009A171" w14:textId="77777777" w:rsidR="005178B5" w:rsidRDefault="000B061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Proposal for Cognitive Science Undergraduate Thesis</w:t>
      </w:r>
    </w:p>
    <w:p w14:paraId="0C8317D0" w14:textId="77777777" w:rsidR="005178B5" w:rsidRDefault="000B061A">
      <w:pPr>
        <w:spacing w:line="480" w:lineRule="auto"/>
        <w:jc w:val="center"/>
        <w:rPr>
          <w:rFonts w:ascii="Times New Roman" w:eastAsia="Times New Roman" w:hAnsi="Times New Roman" w:cs="Times New Roman"/>
          <w:sz w:val="24"/>
          <w:szCs w:val="24"/>
        </w:rPr>
      </w:pPr>
      <w:commentRangeStart w:id="1"/>
      <w:r>
        <w:rPr>
          <w:rFonts w:ascii="Times New Roman" w:eastAsia="Times New Roman" w:hAnsi="Times New Roman" w:cs="Times New Roman"/>
          <w:sz w:val="24"/>
          <w:szCs w:val="24"/>
        </w:rPr>
        <w:t>Effects of Age and Input for Cantonese Speakers’ Production of English Plosives</w:t>
      </w:r>
      <w:commentRangeEnd w:id="1"/>
      <w:r w:rsidR="00200038">
        <w:rPr>
          <w:rStyle w:val="CommentReference"/>
        </w:rPr>
        <w:commentReference w:id="1"/>
      </w:r>
    </w:p>
    <w:p w14:paraId="1C353D0A" w14:textId="77777777" w:rsidR="005178B5" w:rsidRDefault="000B061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Advisor: Karin </w:t>
      </w:r>
      <w:ins w:id="2" w:author="Ana Bennett" w:date="2018-05-10T17:45:00Z">
        <w:r w:rsidR="00200038">
          <w:rPr>
            <w:rFonts w:ascii="Times New Roman" w:eastAsia="Times New Roman" w:hAnsi="Times New Roman" w:cs="Times New Roman"/>
            <w:sz w:val="24"/>
            <w:szCs w:val="24"/>
          </w:rPr>
          <w:t xml:space="preserve">Dr. </w:t>
        </w:r>
      </w:ins>
      <w:proofErr w:type="spellStart"/>
      <w:r>
        <w:rPr>
          <w:rFonts w:ascii="Times New Roman" w:eastAsia="Times New Roman" w:hAnsi="Times New Roman" w:cs="Times New Roman"/>
          <w:sz w:val="24"/>
          <w:szCs w:val="24"/>
        </w:rPr>
        <w:t>Stromswold</w:t>
      </w:r>
      <w:proofErr w:type="spellEnd"/>
      <w:r>
        <w:rPr>
          <w:rFonts w:ascii="Times New Roman" w:eastAsia="Times New Roman" w:hAnsi="Times New Roman" w:cs="Times New Roman"/>
          <w:sz w:val="24"/>
          <w:szCs w:val="24"/>
        </w:rPr>
        <w:t xml:space="preserve">, </w:t>
      </w:r>
      <w:commentRangeStart w:id="3"/>
      <w:r>
        <w:rPr>
          <w:rFonts w:ascii="Times New Roman" w:eastAsia="Times New Roman" w:hAnsi="Times New Roman" w:cs="Times New Roman"/>
          <w:sz w:val="24"/>
          <w:szCs w:val="24"/>
        </w:rPr>
        <w:t xml:space="preserve">Professor, </w:t>
      </w:r>
      <w:commentRangeEnd w:id="3"/>
      <w:r w:rsidR="00200038">
        <w:rPr>
          <w:rStyle w:val="CommentReference"/>
        </w:rPr>
        <w:commentReference w:id="3"/>
      </w:r>
      <w:r>
        <w:rPr>
          <w:rFonts w:ascii="Times New Roman" w:eastAsia="Times New Roman" w:hAnsi="Times New Roman" w:cs="Times New Roman"/>
          <w:sz w:val="24"/>
          <w:szCs w:val="24"/>
        </w:rPr>
        <w:t>Psychology</w:t>
      </w:r>
    </w:p>
    <w:p w14:paraId="41736BCA" w14:textId="77777777" w:rsidR="005178B5" w:rsidRDefault="000B061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Secondary Advisor: Ana </w:t>
      </w:r>
      <w:proofErr w:type="spellStart"/>
      <w:r>
        <w:rPr>
          <w:rFonts w:ascii="Times New Roman" w:eastAsia="Times New Roman" w:hAnsi="Times New Roman" w:cs="Times New Roman"/>
          <w:sz w:val="24"/>
          <w:szCs w:val="24"/>
        </w:rPr>
        <w:t>Rinzler</w:t>
      </w:r>
      <w:proofErr w:type="spellEnd"/>
      <w:r>
        <w:rPr>
          <w:rFonts w:ascii="Times New Roman" w:eastAsia="Times New Roman" w:hAnsi="Times New Roman" w:cs="Times New Roman"/>
          <w:sz w:val="24"/>
          <w:szCs w:val="24"/>
        </w:rPr>
        <w:t>, PhD student, Cognitive Psychology</w:t>
      </w:r>
    </w:p>
    <w:p w14:paraId="03FAECC4" w14:textId="77777777" w:rsidR="005178B5" w:rsidRDefault="005178B5">
      <w:pPr>
        <w:spacing w:line="480" w:lineRule="auto"/>
        <w:jc w:val="center"/>
        <w:rPr>
          <w:rFonts w:ascii="Times New Roman" w:eastAsia="Times New Roman" w:hAnsi="Times New Roman" w:cs="Times New Roman"/>
          <w:sz w:val="24"/>
          <w:szCs w:val="24"/>
        </w:rPr>
      </w:pPr>
    </w:p>
    <w:p w14:paraId="4C59E083" w14:textId="77777777" w:rsidR="005178B5" w:rsidRDefault="005178B5">
      <w:pPr>
        <w:spacing w:line="240" w:lineRule="auto"/>
        <w:rPr>
          <w:rFonts w:ascii="Times New Roman" w:eastAsia="Times New Roman" w:hAnsi="Times New Roman" w:cs="Times New Roman"/>
          <w:sz w:val="24"/>
          <w:szCs w:val="24"/>
        </w:rPr>
      </w:pPr>
    </w:p>
    <w:p w14:paraId="2F06DC1B" w14:textId="77777777" w:rsidR="005178B5" w:rsidRDefault="000B061A">
      <w:pPr>
        <w:spacing w:line="240" w:lineRule="auto"/>
        <w:rPr>
          <w:rFonts w:ascii="Times New Roman" w:eastAsia="Times New Roman" w:hAnsi="Times New Roman" w:cs="Times New Roman"/>
          <w:b/>
          <w:sz w:val="24"/>
          <w:szCs w:val="24"/>
        </w:rPr>
      </w:pPr>
      <w:r>
        <w:br w:type="page"/>
      </w:r>
    </w:p>
    <w:p w14:paraId="3536BB78" w14:textId="77777777" w:rsidR="005178B5" w:rsidRDefault="000B061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FC2C543" w14:textId="77777777" w:rsidR="005178B5" w:rsidRDefault="005178B5">
      <w:pPr>
        <w:spacing w:line="240" w:lineRule="auto"/>
        <w:rPr>
          <w:rFonts w:ascii="Times New Roman" w:eastAsia="Times New Roman" w:hAnsi="Times New Roman" w:cs="Times New Roman"/>
          <w:sz w:val="24"/>
          <w:szCs w:val="24"/>
        </w:rPr>
      </w:pPr>
    </w:p>
    <w:p w14:paraId="3E164693" w14:textId="75D37451" w:rsidR="005178B5" w:rsidRDefault="000B06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investigating the Critical Period Hypothesis (CPH) of second language (L2) acquisition. CPH posits that biological predispositions</w:t>
      </w:r>
      <w:ins w:id="4" w:author="Ana Bennett" w:date="2018-05-10T17:45:00Z">
        <w:r w:rsidR="00200038">
          <w:rPr>
            <w:rFonts w:ascii="Times New Roman" w:eastAsia="Times New Roman" w:hAnsi="Times New Roman" w:cs="Times New Roman"/>
            <w:sz w:val="24"/>
            <w:szCs w:val="24"/>
          </w:rPr>
          <w:t xml:space="preserve"> </w:t>
        </w:r>
      </w:ins>
      <w:del w:id="5" w:author="Ana Bennett" w:date="2018-05-10T17:45:00Z">
        <w:r w:rsidDel="00200038">
          <w:rPr>
            <w:rFonts w:ascii="Times New Roman" w:eastAsia="Times New Roman" w:hAnsi="Times New Roman" w:cs="Times New Roman"/>
            <w:sz w:val="24"/>
            <w:szCs w:val="24"/>
          </w:rPr>
          <w:delText>,</w:delText>
        </w:r>
        <w:r w:rsidDel="00200038">
          <w:rPr>
            <w:rFonts w:ascii="Times New Roman" w:eastAsia="Times New Roman" w:hAnsi="Times New Roman" w:cs="Times New Roman"/>
            <w:sz w:val="24"/>
            <w:szCs w:val="24"/>
          </w:rPr>
          <w:delText xml:space="preserve"> </w:delText>
        </w:r>
      </w:del>
      <w:ins w:id="6" w:author="Ana Bennett" w:date="2018-05-10T17:45:00Z">
        <w:r w:rsidR="0020003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e.g., neural plasticity</w:t>
      </w:r>
      <w:ins w:id="7" w:author="Ana Bennett" w:date="2018-05-10T17:45:00Z">
        <w:r w:rsidR="00200038">
          <w:rPr>
            <w:rFonts w:ascii="Times New Roman" w:eastAsia="Times New Roman" w:hAnsi="Times New Roman" w:cs="Times New Roman"/>
            <w:sz w:val="24"/>
            <w:szCs w:val="24"/>
          </w:rPr>
          <w:t>)</w:t>
        </w:r>
      </w:ins>
      <w:del w:id="8" w:author="Ana Bennett" w:date="2018-05-10T17:45:00Z">
        <w:r w:rsidDel="0020003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provide youn</w:t>
      </w:r>
      <w:r>
        <w:rPr>
          <w:rFonts w:ascii="Times New Roman" w:eastAsia="Times New Roman" w:hAnsi="Times New Roman" w:cs="Times New Roman"/>
          <w:sz w:val="24"/>
          <w:szCs w:val="24"/>
        </w:rPr>
        <w:t>ger speakers with an advantage over older speakers, such that younger learners acquire L2 with greater ease. However, the role of an immersive L2 environment may affect the dependence of the critical period on the role of biology. In collaboration with Ter</w:t>
      </w:r>
      <w:r>
        <w:rPr>
          <w:rFonts w:ascii="Times New Roman" w:eastAsia="Times New Roman" w:hAnsi="Times New Roman" w:cs="Times New Roman"/>
          <w:sz w:val="24"/>
          <w:szCs w:val="24"/>
        </w:rPr>
        <w:t>ry Au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we hypothesize that amount of good L2 input influences the timing factor in L2 acquisition. We propose to test this hypothesis by assessing the effects of training on L2 phonology and whether these effects are age-related,</w:t>
      </w:r>
      <w:ins w:id="9" w:author="Ana Bennett" w:date="2018-05-10T17:45:00Z">
        <w:r w:rsidR="00200038">
          <w:rPr>
            <w:rFonts w:ascii="Times New Roman" w:eastAsia="Times New Roman" w:hAnsi="Times New Roman" w:cs="Times New Roman"/>
            <w:sz w:val="24"/>
            <w:szCs w:val="24"/>
          </w:rPr>
          <w:t>. We will conduct</w:t>
        </w:r>
      </w:ins>
      <w:del w:id="10" w:author="Ana Bennett" w:date="2018-05-10T17:45:00Z">
        <w:r w:rsidDel="00200038">
          <w:rPr>
            <w:rFonts w:ascii="Times New Roman" w:eastAsia="Times New Roman" w:hAnsi="Times New Roman" w:cs="Times New Roman"/>
            <w:sz w:val="24"/>
            <w:szCs w:val="24"/>
          </w:rPr>
          <w:delText xml:space="preserve"> </w:delText>
        </w:r>
      </w:del>
      <w:del w:id="11" w:author="Ana Bennett" w:date="2018-05-10T17:46:00Z">
        <w:r w:rsidDel="00200038">
          <w:rPr>
            <w:rFonts w:ascii="Times New Roman" w:eastAsia="Times New Roman" w:hAnsi="Times New Roman" w:cs="Times New Roman"/>
            <w:sz w:val="24"/>
            <w:szCs w:val="24"/>
          </w:rPr>
          <w:delText>t</w:delText>
        </w:r>
        <w:r w:rsidDel="00200038">
          <w:rPr>
            <w:rFonts w:ascii="Times New Roman" w:eastAsia="Times New Roman" w:hAnsi="Times New Roman" w:cs="Times New Roman"/>
            <w:sz w:val="24"/>
            <w:szCs w:val="24"/>
          </w:rPr>
          <w:delText>h</w:delText>
        </w:r>
        <w:r w:rsidDel="00200038">
          <w:rPr>
            <w:rFonts w:ascii="Times New Roman" w:eastAsia="Times New Roman" w:hAnsi="Times New Roman" w:cs="Times New Roman"/>
            <w:sz w:val="24"/>
            <w:szCs w:val="24"/>
          </w:rPr>
          <w:delText>r</w:delText>
        </w:r>
        <w:r w:rsidDel="00200038">
          <w:rPr>
            <w:rFonts w:ascii="Times New Roman" w:eastAsia="Times New Roman" w:hAnsi="Times New Roman" w:cs="Times New Roman"/>
            <w:sz w:val="24"/>
            <w:szCs w:val="24"/>
          </w:rPr>
          <w:delText>o</w:delText>
        </w:r>
        <w:r w:rsidDel="00200038">
          <w:rPr>
            <w:rFonts w:ascii="Times New Roman" w:eastAsia="Times New Roman" w:hAnsi="Times New Roman" w:cs="Times New Roman"/>
            <w:sz w:val="24"/>
            <w:szCs w:val="24"/>
          </w:rPr>
          <w:delText>u</w:delText>
        </w:r>
        <w:r w:rsidDel="00200038">
          <w:rPr>
            <w:rFonts w:ascii="Times New Roman" w:eastAsia="Times New Roman" w:hAnsi="Times New Roman" w:cs="Times New Roman"/>
            <w:sz w:val="24"/>
            <w:szCs w:val="24"/>
          </w:rPr>
          <w:delText>g</w:delText>
        </w:r>
        <w:r w:rsidDel="00200038">
          <w:rPr>
            <w:rFonts w:ascii="Times New Roman" w:eastAsia="Times New Roman" w:hAnsi="Times New Roman" w:cs="Times New Roman"/>
            <w:sz w:val="24"/>
            <w:szCs w:val="24"/>
          </w:rPr>
          <w:delText>h</w:delText>
        </w:r>
      </w:del>
      <w:r>
        <w:rPr>
          <w:rFonts w:ascii="Times New Roman" w:eastAsia="Times New Roman" w:hAnsi="Times New Roman" w:cs="Times New Roman"/>
          <w:sz w:val="24"/>
          <w:szCs w:val="24"/>
        </w:rPr>
        <w:t xml:space="preserve"> acoustic anal</w:t>
      </w:r>
      <w:r>
        <w:rPr>
          <w:rFonts w:ascii="Times New Roman" w:eastAsia="Times New Roman" w:hAnsi="Times New Roman" w:cs="Times New Roman"/>
          <w:sz w:val="24"/>
          <w:szCs w:val="24"/>
        </w:rPr>
        <w:t>ysis</w:t>
      </w:r>
      <w:r>
        <w:rPr>
          <w:rFonts w:ascii="Times New Roman" w:eastAsia="Times New Roman" w:hAnsi="Times New Roman" w:cs="Times New Roman"/>
          <w:sz w:val="24"/>
          <w:szCs w:val="24"/>
        </w:rPr>
        <w:t xml:space="preserve"> using PRAAT o</w:t>
      </w:r>
      <w:ins w:id="12" w:author="Ana Bennett" w:date="2018-05-10T17:47:00Z">
        <w:r w:rsidR="00200038">
          <w:rPr>
            <w:rFonts w:ascii="Times New Roman" w:eastAsia="Times New Roman" w:hAnsi="Times New Roman" w:cs="Times New Roman"/>
            <w:sz w:val="24"/>
            <w:szCs w:val="24"/>
          </w:rPr>
          <w:t xml:space="preserve">n </w:t>
        </w:r>
      </w:ins>
      <w:del w:id="13" w:author="Ana Bennett" w:date="2018-05-10T17:47:00Z">
        <w:r w:rsidDel="00200038">
          <w:rPr>
            <w:rFonts w:ascii="Times New Roman" w:eastAsia="Times New Roman" w:hAnsi="Times New Roman" w:cs="Times New Roman"/>
            <w:sz w:val="24"/>
            <w:szCs w:val="24"/>
          </w:rPr>
          <w:delText>f</w:delText>
        </w:r>
        <w:r w:rsidDel="00200038">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data</w:t>
      </w:r>
      <w:ins w:id="14" w:author="Ana Bennett" w:date="2018-05-10T17:46:00Z">
        <w:r w:rsidR="00200038">
          <w:rPr>
            <w:rFonts w:ascii="Times New Roman" w:eastAsia="Times New Roman" w:hAnsi="Times New Roman" w:cs="Times New Roman"/>
            <w:sz w:val="24"/>
            <w:szCs w:val="24"/>
          </w:rPr>
          <w:t xml:space="preserve"> </w:t>
        </w:r>
      </w:ins>
      <w:del w:id="15" w:author="Ana Bennett" w:date="2018-05-10T17:46:00Z">
        <w:r w:rsidDel="00200038">
          <w:rPr>
            <w:rFonts w:ascii="Times New Roman" w:eastAsia="Times New Roman" w:hAnsi="Times New Roman" w:cs="Times New Roman"/>
            <w:sz w:val="24"/>
            <w:szCs w:val="24"/>
          </w:rPr>
          <w:delText>,</w:delText>
        </w:r>
        <w:r w:rsidDel="00200038">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collected </w:t>
      </w:r>
      <w:ins w:id="16" w:author="Ana Bennett" w:date="2018-05-10T17:47:00Z">
        <w:r w:rsidR="00200038">
          <w:rPr>
            <w:rFonts w:ascii="Times New Roman" w:eastAsia="Times New Roman" w:hAnsi="Times New Roman" w:cs="Times New Roman"/>
            <w:sz w:val="24"/>
            <w:szCs w:val="24"/>
          </w:rPr>
          <w:t>from a study by</w:t>
        </w:r>
      </w:ins>
      <w:del w:id="17" w:author="Ana Bennett" w:date="2018-05-10T17:47:00Z">
        <w:r w:rsidDel="00200038">
          <w:rPr>
            <w:rFonts w:ascii="Times New Roman" w:eastAsia="Times New Roman" w:hAnsi="Times New Roman" w:cs="Times New Roman"/>
            <w:sz w:val="24"/>
            <w:szCs w:val="24"/>
          </w:rPr>
          <w:delText>b</w:delText>
        </w:r>
        <w:r w:rsidDel="00200038">
          <w:rPr>
            <w:rFonts w:ascii="Times New Roman" w:eastAsia="Times New Roman" w:hAnsi="Times New Roman" w:cs="Times New Roman"/>
            <w:sz w:val="24"/>
            <w:szCs w:val="24"/>
          </w:rPr>
          <w:delText>y</w:delText>
        </w:r>
      </w:del>
      <w:r>
        <w:rPr>
          <w:rFonts w:ascii="Times New Roman" w:eastAsia="Times New Roman" w:hAnsi="Times New Roman" w:cs="Times New Roman"/>
          <w:sz w:val="24"/>
          <w:szCs w:val="24"/>
        </w:rPr>
        <w:t xml:space="preserve"> Terry Au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w:t>
      </w:r>
      <w:del w:id="18" w:author="Ana Bennett" w:date="2018-05-10T17:47:00Z">
        <w:r w:rsidDel="00200038">
          <w:rPr>
            <w:rFonts w:ascii="Times New Roman" w:eastAsia="Times New Roman" w:hAnsi="Times New Roman" w:cs="Times New Roman"/>
            <w:sz w:val="24"/>
            <w:szCs w:val="24"/>
          </w:rPr>
          <w:delText>,</w:delText>
        </w:r>
      </w:del>
      <w:ins w:id="19" w:author="Ana Bennett" w:date="2018-05-10T17:50:00Z">
        <w:r w:rsidR="00D855E2">
          <w:rPr>
            <w:rFonts w:ascii="Times New Roman" w:eastAsia="Times New Roman" w:hAnsi="Times New Roman" w:cs="Times New Roman"/>
            <w:sz w:val="24"/>
            <w:szCs w:val="24"/>
          </w:rPr>
          <w:t>. In Au’s (</w:t>
        </w:r>
        <w:proofErr w:type="spellStart"/>
        <w:r w:rsidR="00D855E2">
          <w:rPr>
            <w:rFonts w:ascii="Times New Roman" w:eastAsia="Times New Roman" w:hAnsi="Times New Roman" w:cs="Times New Roman"/>
            <w:sz w:val="24"/>
            <w:szCs w:val="24"/>
          </w:rPr>
          <w:t>ms</w:t>
        </w:r>
        <w:proofErr w:type="spellEnd"/>
        <w:r w:rsidR="00D855E2">
          <w:rPr>
            <w:rFonts w:ascii="Times New Roman" w:eastAsia="Times New Roman" w:hAnsi="Times New Roman" w:cs="Times New Roman"/>
            <w:sz w:val="24"/>
            <w:szCs w:val="24"/>
          </w:rPr>
          <w:t xml:space="preserve">) study, she examined the effect of </w:t>
        </w:r>
      </w:ins>
      <w:del w:id="20" w:author="Ana Bennett" w:date="2018-05-10T17:50:00Z">
        <w:r w:rsidDel="00D855E2">
          <w:rPr>
            <w:rFonts w:ascii="Times New Roman" w:eastAsia="Times New Roman" w:hAnsi="Times New Roman" w:cs="Times New Roman"/>
            <w:sz w:val="24"/>
            <w:szCs w:val="24"/>
          </w:rPr>
          <w:delText xml:space="preserve"> </w:delText>
        </w:r>
      </w:del>
      <w:ins w:id="21" w:author="Ana Bennett" w:date="2018-05-10T17:50:00Z">
        <w:r w:rsidR="00D855E2">
          <w:rPr>
            <w:rFonts w:ascii="Times New Roman" w:eastAsia="Times New Roman" w:hAnsi="Times New Roman" w:cs="Times New Roman"/>
            <w:sz w:val="24"/>
            <w:szCs w:val="24"/>
          </w:rPr>
          <w:t>i</w:t>
        </w:r>
      </w:ins>
      <w:ins w:id="22" w:author="Ana Bennett" w:date="2018-05-10T17:47:00Z">
        <w:r w:rsidR="00200038">
          <w:rPr>
            <w:rFonts w:ascii="Times New Roman" w:eastAsia="Times New Roman" w:hAnsi="Times New Roman" w:cs="Times New Roman"/>
            <w:sz w:val="24"/>
            <w:szCs w:val="24"/>
          </w:rPr>
          <w:t>ntensive training o</w:t>
        </w:r>
      </w:ins>
      <w:ins w:id="23" w:author="Ana Bennett" w:date="2018-05-10T17:48:00Z">
        <w:r w:rsidR="00200038">
          <w:rPr>
            <w:rFonts w:ascii="Times New Roman" w:eastAsia="Times New Roman" w:hAnsi="Times New Roman" w:cs="Times New Roman"/>
            <w:sz w:val="24"/>
            <w:szCs w:val="24"/>
          </w:rPr>
          <w:t>n</w:t>
        </w:r>
      </w:ins>
      <w:ins w:id="24" w:author="Ana Bennett" w:date="2018-05-10T17:50:00Z">
        <w:r w:rsidR="00D855E2">
          <w:rPr>
            <w:rFonts w:ascii="Times New Roman" w:eastAsia="Times New Roman" w:hAnsi="Times New Roman" w:cs="Times New Roman"/>
            <w:sz w:val="24"/>
            <w:szCs w:val="24"/>
          </w:rPr>
          <w:t xml:space="preserve"> Cantonese speakers’ ability to produce and perceive</w:t>
        </w:r>
      </w:ins>
      <w:ins w:id="25" w:author="Ana Bennett" w:date="2018-05-10T17:48:00Z">
        <w:r w:rsidR="00200038">
          <w:rPr>
            <w:rFonts w:ascii="Times New Roman" w:eastAsia="Times New Roman" w:hAnsi="Times New Roman" w:cs="Times New Roman"/>
            <w:sz w:val="24"/>
            <w:szCs w:val="24"/>
          </w:rPr>
          <w:t xml:space="preserve"> notoriously difficult </w:t>
        </w:r>
      </w:ins>
      <w:ins w:id="26" w:author="Ana Bennett" w:date="2018-05-10T17:47:00Z">
        <w:r w:rsidR="00200038">
          <w:rPr>
            <w:rFonts w:ascii="Times New Roman" w:eastAsia="Times New Roman" w:hAnsi="Times New Roman" w:cs="Times New Roman"/>
            <w:sz w:val="24"/>
            <w:szCs w:val="24"/>
          </w:rPr>
          <w:t xml:space="preserve">English </w:t>
        </w:r>
      </w:ins>
      <w:ins w:id="27" w:author="Ana Bennett" w:date="2018-05-10T17:48:00Z">
        <w:r w:rsidR="00200038">
          <w:rPr>
            <w:rFonts w:ascii="Times New Roman" w:eastAsia="Times New Roman" w:hAnsi="Times New Roman" w:cs="Times New Roman"/>
            <w:sz w:val="24"/>
            <w:szCs w:val="24"/>
          </w:rPr>
          <w:t xml:space="preserve">contrasts. </w:t>
        </w:r>
      </w:ins>
      <w:del w:id="28" w:author="Ana Bennett" w:date="2018-05-10T17:48:00Z">
        <w:r w:rsidDel="00200038">
          <w:rPr>
            <w:rFonts w:ascii="Times New Roman" w:eastAsia="Times New Roman" w:hAnsi="Times New Roman" w:cs="Times New Roman"/>
            <w:sz w:val="24"/>
            <w:szCs w:val="24"/>
          </w:rPr>
          <w:delText>f</w:delText>
        </w:r>
        <w:r w:rsidDel="00200038">
          <w:rPr>
            <w:rFonts w:ascii="Times New Roman" w:eastAsia="Times New Roman" w:hAnsi="Times New Roman" w:cs="Times New Roman"/>
            <w:sz w:val="24"/>
            <w:szCs w:val="24"/>
          </w:rPr>
          <w:delText>r</w:delText>
        </w:r>
        <w:r w:rsidDel="00200038">
          <w:rPr>
            <w:rFonts w:ascii="Times New Roman" w:eastAsia="Times New Roman" w:hAnsi="Times New Roman" w:cs="Times New Roman"/>
            <w:sz w:val="24"/>
            <w:szCs w:val="24"/>
          </w:rPr>
          <w:delText>o</w:delText>
        </w:r>
        <w:r w:rsidDel="00200038">
          <w:rPr>
            <w:rFonts w:ascii="Times New Roman" w:eastAsia="Times New Roman" w:hAnsi="Times New Roman" w:cs="Times New Roman"/>
            <w:sz w:val="24"/>
            <w:szCs w:val="24"/>
          </w:rPr>
          <w:delText>m</w:delText>
        </w:r>
      </w:del>
      <w:del w:id="29" w:author="Ana Bennett" w:date="2018-05-10T17:46:00Z">
        <w:r w:rsidDel="00200038">
          <w:rPr>
            <w:rFonts w:ascii="Times New Roman" w:eastAsia="Times New Roman" w:hAnsi="Times New Roman" w:cs="Times New Roman"/>
            <w:sz w:val="24"/>
            <w:szCs w:val="24"/>
          </w:rPr>
          <w:delText xml:space="preserve"> Cantonese speakers intensively training their pronunciation of English word</w:delText>
        </w:r>
        <w:r w:rsidDel="00200038">
          <w:rPr>
            <w:rFonts w:ascii="Times New Roman" w:eastAsia="Times New Roman" w:hAnsi="Times New Roman" w:cs="Times New Roman"/>
            <w:sz w:val="24"/>
            <w:szCs w:val="24"/>
          </w:rPr>
          <w:delText>s</w:delText>
        </w:r>
      </w:del>
      <w:del w:id="30" w:author="Ana Bennett" w:date="2018-05-10T17:47:00Z">
        <w:r w:rsidDel="0020003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31" w:author="Ana Bennett" w:date="2018-05-10T17:48:00Z">
        <w:r w:rsidDel="00200038">
          <w:rPr>
            <w:rFonts w:ascii="Times New Roman" w:eastAsia="Times New Roman" w:hAnsi="Times New Roman" w:cs="Times New Roman"/>
            <w:sz w:val="24"/>
            <w:szCs w:val="24"/>
          </w:rPr>
          <w:delText xml:space="preserve">We </w:delText>
        </w:r>
      </w:del>
      <w:ins w:id="32" w:author="Ana Bennett" w:date="2018-05-10T17:48:00Z">
        <w:r w:rsidR="00200038">
          <w:rPr>
            <w:rFonts w:ascii="Times New Roman" w:eastAsia="Times New Roman" w:hAnsi="Times New Roman" w:cs="Times New Roman"/>
            <w:sz w:val="24"/>
            <w:szCs w:val="24"/>
          </w:rPr>
          <w:t xml:space="preserve">Our  </w:t>
        </w:r>
      </w:ins>
      <w:r>
        <w:rPr>
          <w:rFonts w:ascii="Times New Roman" w:eastAsia="Times New Roman" w:hAnsi="Times New Roman" w:cs="Times New Roman"/>
          <w:sz w:val="24"/>
          <w:szCs w:val="24"/>
        </w:rPr>
        <w:t xml:space="preserve">focus </w:t>
      </w:r>
      <w:del w:id="33" w:author="Ana Bennett" w:date="2018-05-10T17:48:00Z">
        <w:r w:rsidDel="00200038">
          <w:rPr>
            <w:rFonts w:ascii="Times New Roman" w:eastAsia="Times New Roman" w:hAnsi="Times New Roman" w:cs="Times New Roman"/>
            <w:sz w:val="24"/>
            <w:szCs w:val="24"/>
          </w:rPr>
          <w:delText>on the speakers'</w:delText>
        </w:r>
      </w:del>
      <w:ins w:id="34" w:author="Ana Bennett" w:date="2018-05-10T17:48:00Z">
        <w:r w:rsidR="00200038">
          <w:rPr>
            <w:rFonts w:ascii="Times New Roman" w:eastAsia="Times New Roman" w:hAnsi="Times New Roman" w:cs="Times New Roman"/>
            <w:sz w:val="24"/>
            <w:szCs w:val="24"/>
          </w:rPr>
          <w:t>is on</w:t>
        </w:r>
      </w:ins>
      <w:r>
        <w:rPr>
          <w:rFonts w:ascii="Times New Roman" w:eastAsia="Times New Roman" w:hAnsi="Times New Roman" w:cs="Times New Roman"/>
          <w:sz w:val="24"/>
          <w:szCs w:val="24"/>
        </w:rPr>
        <w:t xml:space="preserve"> production</w:t>
      </w:r>
      <w:ins w:id="35" w:author="Ana Bennett" w:date="2018-05-10T17:48:00Z">
        <w:r w:rsidR="00200038">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of English plosive</w:t>
      </w:r>
      <w:ins w:id="36" w:author="Ana Bennett" w:date="2018-05-10T17:49:00Z">
        <w:r w:rsidR="002A168D">
          <w:rPr>
            <w:rFonts w:ascii="Times New Roman" w:eastAsia="Times New Roman" w:hAnsi="Times New Roman" w:cs="Times New Roman"/>
            <w:sz w:val="24"/>
            <w:szCs w:val="24"/>
          </w:rPr>
          <w:t>s</w:t>
        </w:r>
      </w:ins>
      <w:del w:id="37" w:author="Ana Bennett" w:date="2018-05-10T17:49:00Z">
        <w:r w:rsidDel="002A168D">
          <w:rPr>
            <w:rFonts w:ascii="Times New Roman" w:eastAsia="Times New Roman" w:hAnsi="Times New Roman" w:cs="Times New Roman"/>
            <w:sz w:val="24"/>
            <w:szCs w:val="24"/>
          </w:rPr>
          <w:delText xml:space="preserve"> </w:delText>
        </w:r>
        <w:r w:rsidDel="002A168D">
          <w:rPr>
            <w:rFonts w:ascii="Times New Roman" w:eastAsia="Times New Roman" w:hAnsi="Times New Roman" w:cs="Times New Roman"/>
            <w:sz w:val="24"/>
            <w:szCs w:val="24"/>
          </w:rPr>
          <w:delText>s</w:delText>
        </w:r>
        <w:r w:rsidDel="002A168D">
          <w:rPr>
            <w:rFonts w:ascii="Times New Roman" w:eastAsia="Times New Roman" w:hAnsi="Times New Roman" w:cs="Times New Roman"/>
            <w:sz w:val="24"/>
            <w:szCs w:val="24"/>
          </w:rPr>
          <w:delText>t</w:delText>
        </w:r>
        <w:r w:rsidDel="002A168D">
          <w:rPr>
            <w:rFonts w:ascii="Times New Roman" w:eastAsia="Times New Roman" w:hAnsi="Times New Roman" w:cs="Times New Roman"/>
            <w:sz w:val="24"/>
            <w:szCs w:val="24"/>
          </w:rPr>
          <w:delText>o</w:delText>
        </w:r>
        <w:r w:rsidDel="002A168D">
          <w:rPr>
            <w:rFonts w:ascii="Times New Roman" w:eastAsia="Times New Roman" w:hAnsi="Times New Roman" w:cs="Times New Roman"/>
            <w:sz w:val="24"/>
            <w:szCs w:val="24"/>
          </w:rPr>
          <w:delText>p</w:delText>
        </w:r>
        <w:r w:rsidDel="002A168D">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/b, d, g/ and /p, t, k/ </w:t>
      </w:r>
      <w:ins w:id="38" w:author="Ana Bennett" w:date="2018-05-10T17:49:00Z">
        <w:r w:rsidR="002A168D">
          <w:rPr>
            <w:rFonts w:ascii="Times New Roman" w:eastAsia="Times New Roman" w:hAnsi="Times New Roman" w:cs="Times New Roman"/>
            <w:sz w:val="24"/>
            <w:szCs w:val="24"/>
          </w:rPr>
          <w:t>that occur in coda position of</w:t>
        </w:r>
      </w:ins>
      <w:del w:id="39" w:author="Ana Bennett" w:date="2018-05-10T17:49:00Z">
        <w:r w:rsidDel="002A168D">
          <w:rPr>
            <w:rFonts w:ascii="Times New Roman" w:eastAsia="Times New Roman" w:hAnsi="Times New Roman" w:cs="Times New Roman"/>
            <w:sz w:val="24"/>
            <w:szCs w:val="24"/>
          </w:rPr>
          <w:delText>i</w:delText>
        </w:r>
        <w:r w:rsidDel="002A168D">
          <w:rPr>
            <w:rFonts w:ascii="Times New Roman" w:eastAsia="Times New Roman" w:hAnsi="Times New Roman" w:cs="Times New Roman"/>
            <w:sz w:val="24"/>
            <w:szCs w:val="24"/>
          </w:rPr>
          <w:delText>n</w:delText>
        </w:r>
      </w:del>
      <w:r>
        <w:rPr>
          <w:rFonts w:ascii="Times New Roman" w:eastAsia="Times New Roman" w:hAnsi="Times New Roman" w:cs="Times New Roman"/>
          <w:sz w:val="24"/>
          <w:szCs w:val="24"/>
        </w:rPr>
        <w:t xml:space="preserve"> phonological minimal pair word</w:t>
      </w:r>
      <w:r>
        <w:rPr>
          <w:rFonts w:ascii="Times New Roman" w:eastAsia="Times New Roman" w:hAnsi="Times New Roman" w:cs="Times New Roman"/>
          <w:sz w:val="24"/>
          <w:szCs w:val="24"/>
        </w:rPr>
        <w:t xml:space="preserve">s (i.e., </w:t>
      </w:r>
      <w:r>
        <w:rPr>
          <w:rFonts w:ascii="Times New Roman" w:eastAsia="Times New Roman" w:hAnsi="Times New Roman" w:cs="Times New Roman"/>
          <w:i/>
          <w:sz w:val="24"/>
          <w:szCs w:val="24"/>
        </w:rPr>
        <w:t>bag</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back</w:t>
      </w:r>
      <w:r>
        <w:rPr>
          <w:rFonts w:ascii="Times New Roman" w:eastAsia="Times New Roman" w:hAnsi="Times New Roman" w:cs="Times New Roman"/>
          <w:sz w:val="24"/>
          <w:szCs w:val="24"/>
        </w:rPr>
        <w:t xml:space="preserve">). We will analyze whether and in what ways the training factor and </w:t>
      </w:r>
      <w:commentRangeStart w:id="40"/>
      <w:r>
        <w:rPr>
          <w:rFonts w:ascii="Times New Roman" w:eastAsia="Times New Roman" w:hAnsi="Times New Roman" w:cs="Times New Roman"/>
          <w:sz w:val="24"/>
          <w:szCs w:val="24"/>
        </w:rPr>
        <w:t xml:space="preserve">the age factor affect </w:t>
      </w:r>
      <w:commentRangeEnd w:id="40"/>
      <w:r w:rsidR="001A6B56">
        <w:rPr>
          <w:rStyle w:val="CommentReference"/>
        </w:rPr>
        <w:commentReference w:id="40"/>
      </w:r>
      <w:r>
        <w:rPr>
          <w:rFonts w:ascii="Times New Roman" w:eastAsia="Times New Roman" w:hAnsi="Times New Roman" w:cs="Times New Roman"/>
          <w:sz w:val="24"/>
          <w:szCs w:val="24"/>
        </w:rPr>
        <w:t xml:space="preserve">a speaker's ability to produce the contrast between these plosives. A future goal is to measure the ‘native-likeness’ of the Cantonese speakers’ </w:t>
      </w:r>
      <w:r>
        <w:rPr>
          <w:rFonts w:ascii="Times New Roman" w:eastAsia="Times New Roman" w:hAnsi="Times New Roman" w:cs="Times New Roman"/>
          <w:sz w:val="24"/>
          <w:szCs w:val="24"/>
        </w:rPr>
        <w:t>productions through comparison with native English speakers’ productions.</w:t>
      </w:r>
    </w:p>
    <w:p w14:paraId="779E47D2" w14:textId="77777777" w:rsidR="005178B5" w:rsidRDefault="005178B5">
      <w:pPr>
        <w:spacing w:line="480" w:lineRule="auto"/>
        <w:rPr>
          <w:rFonts w:ascii="Times New Roman" w:eastAsia="Times New Roman" w:hAnsi="Times New Roman" w:cs="Times New Roman"/>
          <w:sz w:val="24"/>
          <w:szCs w:val="24"/>
        </w:rPr>
      </w:pPr>
    </w:p>
    <w:p w14:paraId="0E363C00" w14:textId="77777777" w:rsidR="005178B5" w:rsidRDefault="000B06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critical period; second language acquisition; phonology; perceptual training</w:t>
      </w:r>
    </w:p>
    <w:p w14:paraId="51A89774" w14:textId="77777777" w:rsidR="005178B5" w:rsidRDefault="005178B5">
      <w:pPr>
        <w:spacing w:line="480" w:lineRule="auto"/>
        <w:rPr>
          <w:rFonts w:ascii="Times New Roman" w:eastAsia="Times New Roman" w:hAnsi="Times New Roman" w:cs="Times New Roman"/>
          <w:sz w:val="24"/>
          <w:szCs w:val="24"/>
        </w:rPr>
      </w:pPr>
    </w:p>
    <w:p w14:paraId="4BC7139C" w14:textId="77777777" w:rsidR="005178B5" w:rsidRDefault="000B061A">
      <w:pPr>
        <w:spacing w:line="480" w:lineRule="auto"/>
        <w:jc w:val="center"/>
        <w:rPr>
          <w:rFonts w:ascii="Times New Roman" w:eastAsia="Times New Roman" w:hAnsi="Times New Roman" w:cs="Times New Roman"/>
          <w:b/>
          <w:sz w:val="24"/>
          <w:szCs w:val="24"/>
        </w:rPr>
      </w:pPr>
      <w:r>
        <w:br w:type="page"/>
      </w:r>
    </w:p>
    <w:p w14:paraId="2F4812AD" w14:textId="77777777" w:rsidR="005178B5" w:rsidRDefault="000B061A">
      <w:pPr>
        <w:spacing w:line="480" w:lineRule="auto"/>
        <w:jc w:val="center"/>
        <w:rPr>
          <w:rFonts w:ascii="Times New Roman" w:eastAsia="Times New Roman" w:hAnsi="Times New Roman" w:cs="Times New Roman"/>
          <w:sz w:val="24"/>
          <w:szCs w:val="24"/>
        </w:rPr>
      </w:pPr>
      <w:commentRangeStart w:id="41"/>
      <w:r>
        <w:rPr>
          <w:rFonts w:ascii="Times New Roman" w:eastAsia="Times New Roman" w:hAnsi="Times New Roman" w:cs="Times New Roman"/>
          <w:sz w:val="24"/>
          <w:szCs w:val="24"/>
        </w:rPr>
        <w:lastRenderedPageBreak/>
        <w:t>Effects of Age and Input for Cantonese Speakers’ Production of English Plosives</w:t>
      </w:r>
      <w:commentRangeEnd w:id="41"/>
      <w:r w:rsidR="00C320F3">
        <w:rPr>
          <w:rStyle w:val="CommentReference"/>
        </w:rPr>
        <w:commentReference w:id="41"/>
      </w:r>
    </w:p>
    <w:p w14:paraId="7B0149DD" w14:textId="77777777" w:rsidR="005178B5" w:rsidRDefault="000B061A">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It seems to</w:t>
      </w:r>
      <w:r>
        <w:rPr>
          <w:rFonts w:ascii="Times New Roman" w:eastAsia="Times New Roman" w:hAnsi="Times New Roman" w:cs="Times New Roman"/>
          <w:sz w:val="24"/>
          <w:szCs w:val="24"/>
        </w:rPr>
        <w:t xml:space="preserve"> be a standard notion that younger speakers acquire a second language (L2) with greater ease than older speakers. Exemplifying the standard is anecdotal evidence that parents of immigrant families often have a stronger accent and a more effortful experienc</w:t>
      </w:r>
      <w:r>
        <w:rPr>
          <w:rFonts w:ascii="Times New Roman" w:eastAsia="Times New Roman" w:hAnsi="Times New Roman" w:cs="Times New Roman"/>
          <w:sz w:val="24"/>
          <w:szCs w:val="24"/>
        </w:rPr>
        <w:t>e with producing speech that seems ‘nativelike’ than their children. This phenomenon may occur due to biological and maturational factors, environmental factors, or both. That is to say, the brain may lose flexibility with age such that late learners are b</w:t>
      </w:r>
      <w:r>
        <w:rPr>
          <w:rFonts w:ascii="Times New Roman" w:eastAsia="Times New Roman" w:hAnsi="Times New Roman" w:cs="Times New Roman"/>
          <w:sz w:val="24"/>
          <w:szCs w:val="24"/>
        </w:rPr>
        <w:t xml:space="preserve">iologically predisposed to attain lower levels of L2 proficiency than early learners. It may also be the case that the environment and linguistic input, the individual’s first language (L1), as well as the individual’s motivation and subjective fit to the </w:t>
      </w:r>
      <w:r>
        <w:rPr>
          <w:rFonts w:ascii="Times New Roman" w:eastAsia="Times New Roman" w:hAnsi="Times New Roman" w:cs="Times New Roman"/>
          <w:sz w:val="24"/>
          <w:szCs w:val="24"/>
        </w:rPr>
        <w:t xml:space="preserve">environment, play a role in final L2 proficiency. </w:t>
      </w:r>
    </w:p>
    <w:p w14:paraId="7B7BAD60" w14:textId="77777777" w:rsidR="005178B5" w:rsidRDefault="000B061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for Maturational Factors Affecting Language Acquisition</w:t>
      </w:r>
    </w:p>
    <w:p w14:paraId="52B73316" w14:textId="535ECFF3" w:rsidR="005178B5" w:rsidRDefault="000B06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biological possibility is referred to as the Critical Period Hypothesis (CPH).</w:t>
      </w:r>
      <w:del w:id="42" w:author="Ana Bennett" w:date="2018-05-10T17:53:00Z">
        <w:r w:rsidDel="00C320F3">
          <w:rPr>
            <w:rFonts w:ascii="Times New Roman" w:eastAsia="Times New Roman" w:hAnsi="Times New Roman" w:cs="Times New Roman"/>
            <w:sz w:val="24"/>
            <w:szCs w:val="24"/>
          </w:rPr>
          <w:delText xml:space="preserve"> According as it has been interpreted</w:delText>
        </w:r>
      </w:del>
      <w:ins w:id="43" w:author="Ana Bennett" w:date="2018-05-10T17:53:00Z">
        <w:r w:rsidR="00C320F3">
          <w:rPr>
            <w:rFonts w:ascii="Times New Roman" w:eastAsia="Times New Roman" w:hAnsi="Times New Roman" w:cs="Times New Roman"/>
            <w:sz w:val="24"/>
            <w:szCs w:val="24"/>
          </w:rPr>
          <w:t xml:space="preserve"> </w:t>
        </w:r>
      </w:ins>
      <w:del w:id="44" w:author="Ana Bennett" w:date="2018-05-10T17:53:00Z">
        <w:r w:rsidDel="00C320F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CPH makes various a</w:t>
      </w:r>
      <w:r>
        <w:rPr>
          <w:rFonts w:ascii="Times New Roman" w:eastAsia="Times New Roman" w:hAnsi="Times New Roman" w:cs="Times New Roman"/>
          <w:sz w:val="24"/>
          <w:szCs w:val="24"/>
        </w:rPr>
        <w:t>ssumptions and predictions</w:t>
      </w:r>
      <w:ins w:id="45" w:author="Ana Bennett" w:date="2018-05-10T17:53:00Z">
        <w:r w:rsidR="00C320F3">
          <w:rPr>
            <w:rFonts w:ascii="Times New Roman" w:eastAsia="Times New Roman" w:hAnsi="Times New Roman" w:cs="Times New Roman"/>
            <w:sz w:val="24"/>
            <w:szCs w:val="24"/>
          </w:rPr>
          <w:t xml:space="preserve"> related to language acquisition, regarding both L1 and L2 </w:t>
        </w:r>
      </w:ins>
      <w:r>
        <w:rPr>
          <w:rFonts w:ascii="Times New Roman" w:eastAsia="Times New Roman" w:hAnsi="Times New Roman" w:cs="Times New Roman"/>
          <w:sz w:val="24"/>
          <w:szCs w:val="24"/>
        </w:rPr>
        <w:t xml:space="preserve"> </w:t>
      </w:r>
      <w:ins w:id="46" w:author="Ana Bennett" w:date="2018-05-10T17:53:00Z">
        <w:r w:rsidR="00C320F3">
          <w:rPr>
            <w:rFonts w:ascii="Times New Roman" w:eastAsia="Times New Roman" w:hAnsi="Times New Roman" w:cs="Times New Roman"/>
            <w:sz w:val="24"/>
            <w:szCs w:val="24"/>
          </w:rPr>
          <w:t xml:space="preserve">acquisition </w:t>
        </w:r>
      </w:ins>
      <w:r>
        <w:rPr>
          <w:rFonts w:ascii="Times New Roman" w:eastAsia="Times New Roman" w:hAnsi="Times New Roman" w:cs="Times New Roman"/>
          <w:sz w:val="24"/>
          <w:szCs w:val="24"/>
        </w:rPr>
        <w:t>(for a review, see Pallier, 2007). In the strict tradition, Lenneberg (1967) suggests there is a limited time period between birth and puberty in which language can be acquired and beyond which language acquisition and competency</w:t>
      </w:r>
      <w:r>
        <w:rPr>
          <w:rFonts w:ascii="Times New Roman" w:eastAsia="Times New Roman" w:hAnsi="Times New Roman" w:cs="Times New Roman"/>
          <w:sz w:val="24"/>
          <w:szCs w:val="24"/>
        </w:rPr>
        <w:t xml:space="preserve"> declines. Lenneberg (1967) utilizes indirect behavioral evidence to propose that, beyond puberty, the brain irreversibly loses neural plasticity necessary for language acquisition. A variation on Lenneberg’s (1967) </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is that a speaker’s L1 ‘fixes’ the </w:t>
      </w:r>
      <w:r>
        <w:rPr>
          <w:rFonts w:ascii="Times New Roman" w:eastAsia="Times New Roman" w:hAnsi="Times New Roman" w:cs="Times New Roman"/>
          <w:sz w:val="24"/>
          <w:szCs w:val="24"/>
        </w:rPr>
        <w:t xml:space="preserve">functional neural connections in the cortex (Penfield, 1965; cited by Pallier, 2007). </w:t>
      </w:r>
    </w:p>
    <w:p w14:paraId="592FAC88" w14:textId="77777777" w:rsidR="005178B5" w:rsidRDefault="000B06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much empirical support for the notion of a critical period. For instance, Curtiss (1977) studied children with severe linguistic deprivation and argued that their inability to attain linguistic competence, despite rehabilitation, is evidence in su</w:t>
      </w:r>
      <w:r>
        <w:rPr>
          <w:rFonts w:ascii="Times New Roman" w:eastAsia="Times New Roman" w:hAnsi="Times New Roman" w:cs="Times New Roman"/>
          <w:sz w:val="24"/>
          <w:szCs w:val="24"/>
        </w:rPr>
        <w:t xml:space="preserve">pport of CPH. Further, Newport </w:t>
      </w:r>
      <w:r>
        <w:rPr>
          <w:rFonts w:ascii="Times New Roman" w:eastAsia="Times New Roman" w:hAnsi="Times New Roman" w:cs="Times New Roman"/>
          <w:sz w:val="24"/>
          <w:szCs w:val="24"/>
        </w:rPr>
        <w:lastRenderedPageBreak/>
        <w:t xml:space="preserve">and </w:t>
      </w:r>
      <w:proofErr w:type="spellStart"/>
      <w:r>
        <w:rPr>
          <w:rFonts w:ascii="Times New Roman" w:eastAsia="Times New Roman" w:hAnsi="Times New Roman" w:cs="Times New Roman"/>
          <w:sz w:val="24"/>
          <w:szCs w:val="24"/>
        </w:rPr>
        <w:t>Supalla</w:t>
      </w:r>
      <w:proofErr w:type="spellEnd"/>
      <w:r>
        <w:rPr>
          <w:rFonts w:ascii="Times New Roman" w:eastAsia="Times New Roman" w:hAnsi="Times New Roman" w:cs="Times New Roman"/>
          <w:sz w:val="24"/>
          <w:szCs w:val="24"/>
        </w:rPr>
        <w:t xml:space="preserve"> (1987) studied congenitally deaf adults and argued that increasing age of exposure to ASL as L1 in childhood and puberty predicts a decline in ultimate language production and comprehension. However, their study s</w:t>
      </w:r>
      <w:r>
        <w:rPr>
          <w:rFonts w:ascii="Times New Roman" w:eastAsia="Times New Roman" w:hAnsi="Times New Roman" w:cs="Times New Roman"/>
          <w:sz w:val="24"/>
          <w:szCs w:val="24"/>
        </w:rPr>
        <w:t xml:space="preserve">howed a gradual decline in proficiency rather than a sharp drop, which suggests a sensitive rather than a critical period for language acquisition. </w:t>
      </w:r>
    </w:p>
    <w:p w14:paraId="14FAB992" w14:textId="61F15663" w:rsidR="005178B5" w:rsidRDefault="000B06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Later researchers have investigated the existence of a sensitive period for second language acquisition. Wh</w:t>
      </w:r>
      <w:r>
        <w:rPr>
          <w:rFonts w:ascii="Times New Roman" w:eastAsia="Times New Roman" w:hAnsi="Times New Roman" w:cs="Times New Roman"/>
          <w:sz w:val="24"/>
          <w:szCs w:val="24"/>
        </w:rPr>
        <w:t>en it comes to age effects on L2 rather than L1 proficiency, researchers must contend with the possible effects of L2 on L1 and with the correlation between age and non-maturational factors. As reviewed by Johnson and Newport (1989), the literature suggest</w:t>
      </w:r>
      <w:r>
        <w:rPr>
          <w:rFonts w:ascii="Times New Roman" w:eastAsia="Times New Roman" w:hAnsi="Times New Roman" w:cs="Times New Roman"/>
          <w:sz w:val="24"/>
          <w:szCs w:val="24"/>
        </w:rPr>
        <w:t>s that in studies of immigrants, age of arrival to a host country is the only predictor of L2 proficiency; and that late learners have an initial and short-lived advantage over early learners which is reversed when measured by ultimate attainment. The gene</w:t>
      </w:r>
      <w:r>
        <w:rPr>
          <w:rFonts w:ascii="Times New Roman" w:eastAsia="Times New Roman" w:hAnsi="Times New Roman" w:cs="Times New Roman"/>
          <w:sz w:val="24"/>
          <w:szCs w:val="24"/>
        </w:rPr>
        <w:t xml:space="preserve">ral observation is that older learners make more rapid strides towards L2 proficiency in the early stages of learning, but by the later stages </w:t>
      </w:r>
      <w:ins w:id="47" w:author="Ana Bennett" w:date="2018-05-10T17:55:00Z">
        <w:r w:rsidR="00424F22">
          <w:rPr>
            <w:rFonts w:ascii="Times New Roman" w:eastAsia="Times New Roman" w:hAnsi="Times New Roman" w:cs="Times New Roman"/>
            <w:sz w:val="24"/>
            <w:szCs w:val="24"/>
          </w:rPr>
          <w:t>–</w:t>
        </w:r>
      </w:ins>
      <w:del w:id="48" w:author="Ana Bennett" w:date="2018-05-10T17:55:00Z">
        <w:r w:rsidDel="00424F22">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t which point ‘proficiency’ begins to be considered ‘ultimate attainment’ - have plateaued to a lower level, p</w:t>
      </w:r>
      <w:r>
        <w:rPr>
          <w:rFonts w:ascii="Times New Roman" w:eastAsia="Times New Roman" w:hAnsi="Times New Roman" w:cs="Times New Roman"/>
          <w:sz w:val="24"/>
          <w:szCs w:val="24"/>
        </w:rPr>
        <w:t>articularly in phonology.</w:t>
      </w:r>
    </w:p>
    <w:p w14:paraId="71ADD98C" w14:textId="77777777" w:rsidR="005178B5" w:rsidRDefault="000B06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support of a sensitive period for L2 acquisition of a phonological system, </w:t>
      </w:r>
      <w:proofErr w:type="spellStart"/>
      <w:r>
        <w:rPr>
          <w:rFonts w:ascii="Times New Roman" w:eastAsia="Times New Roman" w:hAnsi="Times New Roman" w:cs="Times New Roman"/>
          <w:sz w:val="24"/>
          <w:szCs w:val="24"/>
        </w:rPr>
        <w:t>Oyama</w:t>
      </w:r>
      <w:proofErr w:type="spellEnd"/>
      <w:r>
        <w:rPr>
          <w:rFonts w:ascii="Times New Roman" w:eastAsia="Times New Roman" w:hAnsi="Times New Roman" w:cs="Times New Roman"/>
          <w:sz w:val="24"/>
          <w:szCs w:val="24"/>
        </w:rPr>
        <w:t xml:space="preserve"> (1976) studied Italian speakers that immigrated to America and argued that the heaviness of their accents in scripted </w:t>
      </w:r>
      <w:r>
        <w:rPr>
          <w:rFonts w:ascii="Times New Roman" w:eastAsia="Times New Roman" w:hAnsi="Times New Roman" w:cs="Times New Roman"/>
          <w:sz w:val="24"/>
          <w:szCs w:val="24"/>
        </w:rPr>
        <w:t>and casual speech was predic</w:t>
      </w:r>
      <w:r>
        <w:rPr>
          <w:rFonts w:ascii="Times New Roman" w:eastAsia="Times New Roman" w:hAnsi="Times New Roman" w:cs="Times New Roman"/>
          <w:sz w:val="24"/>
          <w:szCs w:val="24"/>
        </w:rPr>
        <w:t>ted by their age of arrival. Judgments of accent along a scale by two native English speakers was the measure of phonological acquisition. Additionally, Johnson and Newport (1989) studied Chinese and Korean speakers that immigrated to America and argued th</w:t>
      </w:r>
      <w:r>
        <w:rPr>
          <w:rFonts w:ascii="Times New Roman" w:eastAsia="Times New Roman" w:hAnsi="Times New Roman" w:cs="Times New Roman"/>
          <w:sz w:val="24"/>
          <w:szCs w:val="24"/>
        </w:rPr>
        <w:t>at their performance on tests of grammaticality judgments for English morphology and syntax was also best predicted by their age of arrival. Age of arrival was the measure of immersion in L2 and it was found that immersion after the age of 7 predicted a gr</w:t>
      </w:r>
      <w:r>
        <w:rPr>
          <w:rFonts w:ascii="Times New Roman" w:eastAsia="Times New Roman" w:hAnsi="Times New Roman" w:cs="Times New Roman"/>
          <w:sz w:val="24"/>
          <w:szCs w:val="24"/>
        </w:rPr>
        <w:t xml:space="preserve">adual decline in performance from the nativelike standard. Within the lowered ranges of </w:t>
      </w:r>
      <w:r>
        <w:rPr>
          <w:rFonts w:ascii="Times New Roman" w:eastAsia="Times New Roman" w:hAnsi="Times New Roman" w:cs="Times New Roman"/>
          <w:sz w:val="24"/>
          <w:szCs w:val="24"/>
        </w:rPr>
        <w:lastRenderedPageBreak/>
        <w:t>performance, there was a consistent decline and small variance in performance till puberty; after puberty there was no systematic association between age and performanc</w:t>
      </w:r>
      <w:r>
        <w:rPr>
          <w:rFonts w:ascii="Times New Roman" w:eastAsia="Times New Roman" w:hAnsi="Times New Roman" w:cs="Times New Roman"/>
          <w:sz w:val="24"/>
          <w:szCs w:val="24"/>
        </w:rPr>
        <w:t>e and a heterogeneity of performance. These results were interpreted to follow from maturational factors. Moreover, attitudinal variables as measured by self-reports of American identification, motivation to learn, and self-consciousness in the L2 environm</w:t>
      </w:r>
      <w:r>
        <w:rPr>
          <w:rFonts w:ascii="Times New Roman" w:eastAsia="Times New Roman" w:hAnsi="Times New Roman" w:cs="Times New Roman"/>
          <w:sz w:val="24"/>
          <w:szCs w:val="24"/>
        </w:rPr>
        <w:t xml:space="preserve">ent did not independently correlate as strongly as did age of arrival with performance. </w:t>
      </w:r>
    </w:p>
    <w:p w14:paraId="357FC2F3" w14:textId="6030218C" w:rsidR="005178B5" w:rsidRDefault="000B061A">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above studies in support of a sensitive period for L2 acquisition represent</w:t>
      </w:r>
      <w:ins w:id="49" w:author="Ana Bennett" w:date="2018-05-10T17:56:00Z">
        <w:r w:rsidR="00A85023">
          <w:rPr>
            <w:rFonts w:ascii="Times New Roman" w:eastAsia="Times New Roman" w:hAnsi="Times New Roman" w:cs="Times New Roman"/>
            <w:sz w:val="24"/>
            <w:szCs w:val="24"/>
          </w:rPr>
          <w:t xml:space="preserve">s a more inclusive </w:t>
        </w:r>
      </w:ins>
      <w:r>
        <w:rPr>
          <w:rFonts w:ascii="Times New Roman" w:eastAsia="Times New Roman" w:hAnsi="Times New Roman" w:cs="Times New Roman"/>
          <w:sz w:val="24"/>
          <w:szCs w:val="24"/>
        </w:rPr>
        <w:t xml:space="preserve"> </w:t>
      </w:r>
      <w:del w:id="50" w:author="Ana Bennett" w:date="2018-05-10T17:56:00Z">
        <w:r w:rsidDel="00A85023">
          <w:rPr>
            <w:rFonts w:ascii="Times New Roman" w:eastAsia="Times New Roman" w:hAnsi="Times New Roman" w:cs="Times New Roman"/>
            <w:sz w:val="24"/>
            <w:szCs w:val="24"/>
          </w:rPr>
          <w:delText xml:space="preserve">already a softening of an </w:delText>
        </w:r>
      </w:del>
      <w:r>
        <w:rPr>
          <w:rFonts w:ascii="Times New Roman" w:eastAsia="Times New Roman" w:hAnsi="Times New Roman" w:cs="Times New Roman"/>
          <w:sz w:val="24"/>
          <w:szCs w:val="24"/>
        </w:rPr>
        <w:t>approach to CPH</w:t>
      </w:r>
      <w:ins w:id="51" w:author="Ana Bennett" w:date="2018-05-10T17:57:00Z">
        <w:r w:rsidR="00A85023">
          <w:rPr>
            <w:rFonts w:ascii="Times New Roman" w:eastAsia="Times New Roman" w:hAnsi="Times New Roman" w:cs="Times New Roman"/>
            <w:sz w:val="24"/>
            <w:szCs w:val="24"/>
          </w:rPr>
          <w:t xml:space="preserve"> – i</w:t>
        </w:r>
      </w:ins>
      <w:ins w:id="52" w:author="Ana Bennett" w:date="2018-05-10T17:56:00Z">
        <w:r w:rsidR="00A85023">
          <w:rPr>
            <w:rFonts w:ascii="Times New Roman" w:eastAsia="Times New Roman" w:hAnsi="Times New Roman" w:cs="Times New Roman"/>
            <w:sz w:val="24"/>
            <w:szCs w:val="24"/>
          </w:rPr>
          <w:t>n opposition to the exclusive approach</w:t>
        </w:r>
      </w:ins>
      <w:ins w:id="53" w:author="Ana Bennett" w:date="2018-05-10T17:57:00Z">
        <w:r w:rsidR="00A85023">
          <w:rPr>
            <w:rFonts w:ascii="Times New Roman" w:eastAsia="Times New Roman" w:hAnsi="Times New Roman" w:cs="Times New Roman"/>
            <w:sz w:val="24"/>
            <w:szCs w:val="24"/>
          </w:rPr>
          <w:t xml:space="preserve"> which</w:t>
        </w:r>
      </w:ins>
      <w:r>
        <w:rPr>
          <w:rFonts w:ascii="Times New Roman" w:eastAsia="Times New Roman" w:hAnsi="Times New Roman" w:cs="Times New Roman"/>
          <w:sz w:val="24"/>
          <w:szCs w:val="24"/>
        </w:rPr>
        <w:t xml:space="preserve"> </w:t>
      </w:r>
      <w:del w:id="54" w:author="Ana Bennett" w:date="2018-05-10T17:57:00Z">
        <w:r w:rsidDel="00A85023">
          <w:rPr>
            <w:rFonts w:ascii="Times New Roman" w:eastAsia="Times New Roman" w:hAnsi="Times New Roman" w:cs="Times New Roman"/>
            <w:sz w:val="24"/>
            <w:szCs w:val="24"/>
          </w:rPr>
          <w:delText>t</w:delText>
        </w:r>
        <w:r w:rsidDel="00A85023">
          <w:rPr>
            <w:rFonts w:ascii="Times New Roman" w:eastAsia="Times New Roman" w:hAnsi="Times New Roman" w:cs="Times New Roman"/>
            <w:sz w:val="24"/>
            <w:szCs w:val="24"/>
          </w:rPr>
          <w:delText>h</w:delText>
        </w:r>
        <w:r w:rsidDel="00A85023">
          <w:rPr>
            <w:rFonts w:ascii="Times New Roman" w:eastAsia="Times New Roman" w:hAnsi="Times New Roman" w:cs="Times New Roman"/>
            <w:sz w:val="24"/>
            <w:szCs w:val="24"/>
          </w:rPr>
          <w:delText>a</w:delText>
        </w:r>
        <w:r w:rsidDel="00A85023">
          <w:rPr>
            <w:rFonts w:ascii="Times New Roman" w:eastAsia="Times New Roman" w:hAnsi="Times New Roman" w:cs="Times New Roman"/>
            <w:sz w:val="24"/>
            <w:szCs w:val="24"/>
          </w:rPr>
          <w:delText>t</w:delText>
        </w:r>
        <w:r w:rsidDel="00A85023">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focuses </w:t>
      </w:r>
      <w:del w:id="55" w:author="Ana Bennett" w:date="2018-05-10T17:57:00Z">
        <w:r w:rsidDel="00AD5098">
          <w:rPr>
            <w:rFonts w:ascii="Times New Roman" w:eastAsia="Times New Roman" w:hAnsi="Times New Roman" w:cs="Times New Roman"/>
            <w:sz w:val="24"/>
            <w:szCs w:val="24"/>
          </w:rPr>
          <w:delText xml:space="preserve">exclusively </w:delText>
        </w:r>
      </w:del>
      <w:r>
        <w:rPr>
          <w:rFonts w:ascii="Times New Roman" w:eastAsia="Times New Roman" w:hAnsi="Times New Roman" w:cs="Times New Roman"/>
          <w:sz w:val="24"/>
          <w:szCs w:val="24"/>
        </w:rPr>
        <w:t>on</w:t>
      </w:r>
      <w:ins w:id="56" w:author="Ana Bennett" w:date="2018-05-10T17:57:00Z">
        <w:r w:rsidR="00AD5098">
          <w:rPr>
            <w:rFonts w:ascii="Times New Roman" w:eastAsia="Times New Roman" w:hAnsi="Times New Roman" w:cs="Times New Roman"/>
            <w:sz w:val="24"/>
            <w:szCs w:val="24"/>
          </w:rPr>
          <w:t xml:space="preserve"> the effect of </w:t>
        </w:r>
      </w:ins>
      <w:del w:id="57" w:author="Ana Bennett" w:date="2018-05-10T17:57:00Z">
        <w:r w:rsidDel="00AD5098">
          <w:rPr>
            <w:rFonts w:ascii="Times New Roman" w:eastAsia="Times New Roman" w:hAnsi="Times New Roman" w:cs="Times New Roman"/>
            <w:sz w:val="24"/>
            <w:szCs w:val="24"/>
          </w:rPr>
          <w:delText xml:space="preserve"> </w:delText>
        </w:r>
      </w:del>
      <w:ins w:id="58" w:author="Ana Bennett" w:date="2018-05-10T17:57:00Z">
        <w:r w:rsidR="00A8502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maturational fact</w:t>
      </w:r>
      <w:r>
        <w:rPr>
          <w:rFonts w:ascii="Times New Roman" w:eastAsia="Times New Roman" w:hAnsi="Times New Roman" w:cs="Times New Roman"/>
          <w:sz w:val="24"/>
          <w:szCs w:val="24"/>
        </w:rPr>
        <w:t xml:space="preserve">ors </w:t>
      </w:r>
      <w:del w:id="59" w:author="Ana Bennett" w:date="2018-05-10T17:57:00Z">
        <w:r w:rsidDel="00AD5098">
          <w:rPr>
            <w:rFonts w:ascii="Times New Roman" w:eastAsia="Times New Roman" w:hAnsi="Times New Roman" w:cs="Times New Roman"/>
            <w:sz w:val="24"/>
            <w:szCs w:val="24"/>
          </w:rPr>
          <w:delText>affect</w:delText>
        </w:r>
      </w:del>
      <w:ins w:id="60" w:author="Ana Bennett" w:date="2018-05-10T17:57:00Z">
        <w:r w:rsidR="00AD5098">
          <w:rPr>
            <w:rFonts w:ascii="Times New Roman" w:eastAsia="Times New Roman" w:hAnsi="Times New Roman" w:cs="Times New Roman"/>
            <w:sz w:val="24"/>
            <w:szCs w:val="24"/>
          </w:rPr>
          <w:t>on</w:t>
        </w:r>
      </w:ins>
      <w:del w:id="61" w:author="Ana Bennett" w:date="2018-05-10T17:57:00Z">
        <w:r w:rsidDel="00A85023">
          <w:rPr>
            <w:rFonts w:ascii="Times New Roman" w:eastAsia="Times New Roman" w:hAnsi="Times New Roman" w:cs="Times New Roman"/>
            <w:sz w:val="24"/>
            <w:szCs w:val="24"/>
          </w:rPr>
          <w:delText>i</w:delText>
        </w:r>
        <w:r w:rsidDel="00A85023">
          <w:rPr>
            <w:rFonts w:ascii="Times New Roman" w:eastAsia="Times New Roman" w:hAnsi="Times New Roman" w:cs="Times New Roman"/>
            <w:sz w:val="24"/>
            <w:szCs w:val="24"/>
          </w:rPr>
          <w:delText>n</w:delText>
        </w:r>
        <w:r w:rsidDel="00A85023">
          <w:rPr>
            <w:rFonts w:ascii="Times New Roman" w:eastAsia="Times New Roman" w:hAnsi="Times New Roman" w:cs="Times New Roman"/>
            <w:sz w:val="24"/>
            <w:szCs w:val="24"/>
          </w:rPr>
          <w:delText>g</w:delText>
        </w:r>
      </w:del>
      <w:r>
        <w:rPr>
          <w:rFonts w:ascii="Times New Roman" w:eastAsia="Times New Roman" w:hAnsi="Times New Roman" w:cs="Times New Roman"/>
          <w:sz w:val="24"/>
          <w:szCs w:val="24"/>
        </w:rPr>
        <w:t xml:space="preserve"> acquisition. In Johnson and Newport’s (1989) study, the measures of identification and self-consciousness together did have predictive power for ultimate performance, which suggests that even if attitudinal variables cannot form the sole basi</w:t>
      </w:r>
      <w:r>
        <w:rPr>
          <w:rFonts w:ascii="Times New Roman" w:eastAsia="Times New Roman" w:hAnsi="Times New Roman" w:cs="Times New Roman"/>
          <w:sz w:val="24"/>
          <w:szCs w:val="24"/>
        </w:rPr>
        <w:t xml:space="preserve">s of a model of L2 acquisition, they should not be excluded from the model. It is the aim of our study to investigate more closely these </w:t>
      </w:r>
      <w:proofErr w:type="spellStart"/>
      <w:r>
        <w:rPr>
          <w:rFonts w:ascii="Times New Roman" w:eastAsia="Times New Roman" w:hAnsi="Times New Roman" w:cs="Times New Roman"/>
          <w:sz w:val="24"/>
          <w:szCs w:val="24"/>
        </w:rPr>
        <w:t>nonmaturational</w:t>
      </w:r>
      <w:proofErr w:type="spellEnd"/>
      <w:r>
        <w:rPr>
          <w:rFonts w:ascii="Times New Roman" w:eastAsia="Times New Roman" w:hAnsi="Times New Roman" w:cs="Times New Roman"/>
          <w:sz w:val="24"/>
          <w:szCs w:val="24"/>
        </w:rPr>
        <w:t xml:space="preserve"> variables. Moreover, we aim to measure the </w:t>
      </w:r>
      <w:commentRangeStart w:id="62"/>
      <w:r>
        <w:rPr>
          <w:rFonts w:ascii="Times New Roman" w:eastAsia="Times New Roman" w:hAnsi="Times New Roman" w:cs="Times New Roman"/>
          <w:sz w:val="24"/>
          <w:szCs w:val="24"/>
        </w:rPr>
        <w:t>dependent speech variable</w:t>
      </w:r>
      <w:commentRangeEnd w:id="62"/>
      <w:r w:rsidR="00066062">
        <w:rPr>
          <w:rStyle w:val="CommentReference"/>
        </w:rPr>
        <w:commentReference w:id="62"/>
      </w:r>
      <w:r>
        <w:rPr>
          <w:rFonts w:ascii="Times New Roman" w:eastAsia="Times New Roman" w:hAnsi="Times New Roman" w:cs="Times New Roman"/>
          <w:sz w:val="24"/>
          <w:szCs w:val="24"/>
        </w:rPr>
        <w:t xml:space="preserve"> through acoustic analysis rather t</w:t>
      </w:r>
      <w:r>
        <w:rPr>
          <w:rFonts w:ascii="Times New Roman" w:eastAsia="Times New Roman" w:hAnsi="Times New Roman" w:cs="Times New Roman"/>
          <w:sz w:val="24"/>
          <w:szCs w:val="24"/>
        </w:rPr>
        <w:t xml:space="preserve">han through overt judgments, as was done by both </w:t>
      </w:r>
      <w:proofErr w:type="spellStart"/>
      <w:r>
        <w:rPr>
          <w:rFonts w:ascii="Times New Roman" w:eastAsia="Times New Roman" w:hAnsi="Times New Roman" w:cs="Times New Roman"/>
          <w:sz w:val="24"/>
          <w:szCs w:val="24"/>
        </w:rPr>
        <w:t>Oyama</w:t>
      </w:r>
      <w:proofErr w:type="spellEnd"/>
      <w:r>
        <w:rPr>
          <w:rFonts w:ascii="Times New Roman" w:eastAsia="Times New Roman" w:hAnsi="Times New Roman" w:cs="Times New Roman"/>
          <w:sz w:val="24"/>
          <w:szCs w:val="24"/>
        </w:rPr>
        <w:t xml:space="preserve"> (1976) and Johnson and Newport (1989).</w:t>
      </w:r>
    </w:p>
    <w:p w14:paraId="0166BE1F" w14:textId="77777777" w:rsidR="005178B5" w:rsidRDefault="000B06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for </w:t>
      </w:r>
      <w:proofErr w:type="spellStart"/>
      <w:r>
        <w:rPr>
          <w:rFonts w:ascii="Times New Roman" w:eastAsia="Times New Roman" w:hAnsi="Times New Roman" w:cs="Times New Roman"/>
          <w:b/>
          <w:sz w:val="24"/>
          <w:szCs w:val="24"/>
        </w:rPr>
        <w:t>Nonmaturational</w:t>
      </w:r>
      <w:proofErr w:type="spellEnd"/>
      <w:r>
        <w:rPr>
          <w:rFonts w:ascii="Times New Roman" w:eastAsia="Times New Roman" w:hAnsi="Times New Roman" w:cs="Times New Roman"/>
          <w:b/>
          <w:sz w:val="24"/>
          <w:szCs w:val="24"/>
        </w:rPr>
        <w:t xml:space="preserve"> Factors Affecting Language Acquisition</w:t>
      </w:r>
    </w:p>
    <w:p w14:paraId="5D985692" w14:textId="77777777" w:rsidR="005178B5" w:rsidRDefault="000B06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 immersive environment is important for L2 acquisition. In Terry Au’s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review of the lit</w:t>
      </w:r>
      <w:r>
        <w:rPr>
          <w:rFonts w:ascii="Times New Roman" w:eastAsia="Times New Roman" w:hAnsi="Times New Roman" w:cs="Times New Roman"/>
          <w:sz w:val="24"/>
          <w:szCs w:val="24"/>
        </w:rPr>
        <w:t xml:space="preserve">erature, there exist differences in affective and sociological learning conditions for early and late learners, especially for immigrant populations, such that late learners are </w:t>
      </w:r>
      <w:commentRangeStart w:id="63"/>
      <w:r>
        <w:rPr>
          <w:rFonts w:ascii="Times New Roman" w:eastAsia="Times New Roman" w:hAnsi="Times New Roman" w:cs="Times New Roman"/>
          <w:sz w:val="24"/>
          <w:szCs w:val="24"/>
        </w:rPr>
        <w:t xml:space="preserve">adversely affected in L2 acquisition. </w:t>
      </w:r>
      <w:commentRangeEnd w:id="63"/>
      <w:r w:rsidR="00E63686">
        <w:rPr>
          <w:rStyle w:val="CommentReference"/>
        </w:rPr>
        <w:commentReference w:id="63"/>
      </w:r>
      <w:r>
        <w:rPr>
          <w:rFonts w:ascii="Times New Roman" w:eastAsia="Times New Roman" w:hAnsi="Times New Roman" w:cs="Times New Roman"/>
          <w:sz w:val="24"/>
          <w:szCs w:val="24"/>
        </w:rPr>
        <w:t>Children in school settings are more lik</w:t>
      </w:r>
      <w:r>
        <w:rPr>
          <w:rFonts w:ascii="Times New Roman" w:eastAsia="Times New Roman" w:hAnsi="Times New Roman" w:cs="Times New Roman"/>
          <w:sz w:val="24"/>
          <w:szCs w:val="24"/>
        </w:rPr>
        <w:t xml:space="preserve">ely to receive an immersive environment with good and constant input from native speakers, whereas late learners are more likely to be less assimilated into a social environment with enough good input. </w:t>
      </w:r>
    </w:p>
    <w:p w14:paraId="383DF86E" w14:textId="77777777" w:rsidR="005178B5" w:rsidRDefault="000B06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Accents are in fact costly. Late learners can be hind</w:t>
      </w:r>
      <w:r>
        <w:rPr>
          <w:rFonts w:ascii="Times New Roman" w:eastAsia="Times New Roman" w:hAnsi="Times New Roman" w:cs="Times New Roman"/>
          <w:sz w:val="24"/>
          <w:szCs w:val="24"/>
        </w:rPr>
        <w:t xml:space="preserve">ered by consciousness of social stigmas associated with foreign accents, which creates a feedback loop because self-conscious or unmotivated speakers will speak less in the second language. A meta-analysis by Fuertes, </w:t>
      </w:r>
      <w:proofErr w:type="spellStart"/>
      <w:r>
        <w:rPr>
          <w:rFonts w:ascii="Times New Roman" w:eastAsia="Times New Roman" w:hAnsi="Times New Roman" w:cs="Times New Roman"/>
          <w:sz w:val="24"/>
          <w:szCs w:val="24"/>
        </w:rPr>
        <w:t>Gottdiener</w:t>
      </w:r>
      <w:proofErr w:type="spellEnd"/>
      <w:r>
        <w:rPr>
          <w:rFonts w:ascii="Times New Roman" w:eastAsia="Times New Roman" w:hAnsi="Times New Roman" w:cs="Times New Roman"/>
          <w:sz w:val="24"/>
          <w:szCs w:val="24"/>
        </w:rPr>
        <w:t>, Martin, Gilbert, and Giles</w:t>
      </w:r>
      <w:r>
        <w:rPr>
          <w:rFonts w:ascii="Times New Roman" w:eastAsia="Times New Roman" w:hAnsi="Times New Roman" w:cs="Times New Roman"/>
          <w:sz w:val="24"/>
          <w:szCs w:val="24"/>
        </w:rPr>
        <w:t xml:space="preserve"> (2011) found evidence for these social stigmas; native speakers rated people with foreign accents much lower than people with standard accents on scales of apparent status (education, intelligence, success), dynamism (activity, liveliness), and solidarity</w:t>
      </w:r>
      <w:r>
        <w:rPr>
          <w:rFonts w:ascii="Times New Roman" w:eastAsia="Times New Roman" w:hAnsi="Times New Roman" w:cs="Times New Roman"/>
          <w:sz w:val="24"/>
          <w:szCs w:val="24"/>
        </w:rPr>
        <w:t xml:space="preserve"> (attractiveness, kindness, trustworthiness, and similarity to themselves). </w:t>
      </w:r>
      <w:proofErr w:type="spellStart"/>
      <w:r>
        <w:rPr>
          <w:rFonts w:ascii="Times New Roman" w:eastAsia="Times New Roman" w:hAnsi="Times New Roman" w:cs="Times New Roman"/>
          <w:sz w:val="24"/>
          <w:szCs w:val="24"/>
        </w:rPr>
        <w:t>Derwing</w:t>
      </w:r>
      <w:proofErr w:type="spellEnd"/>
      <w:r>
        <w:rPr>
          <w:rFonts w:ascii="Times New Roman" w:eastAsia="Times New Roman" w:hAnsi="Times New Roman" w:cs="Times New Roman"/>
          <w:sz w:val="24"/>
          <w:szCs w:val="24"/>
        </w:rPr>
        <w:t xml:space="preserve"> and Rossiter (2002) suggest therefore that adults may avoid conversations with native speakers; Gardner (1979) suggests adults may in fact avoid speaking in L2. </w:t>
      </w:r>
    </w:p>
    <w:p w14:paraId="3C706DA7" w14:textId="5EACA9F4" w:rsidR="005178B5" w:rsidRDefault="000B06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w:t>
      </w:r>
      <w:r>
        <w:rPr>
          <w:rFonts w:ascii="Times New Roman" w:eastAsia="Times New Roman" w:hAnsi="Times New Roman" w:cs="Times New Roman"/>
          <w:sz w:val="24"/>
          <w:szCs w:val="24"/>
        </w:rPr>
        <w:t>he results of manipulating the amount and quality of input across ages that learners receive? Terry Au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studied child, adolescent, and adult Cantonese speakers who did and did not undergo a 6-week perceptual training program for English plosives /p, t,</w:t>
      </w:r>
      <w:r>
        <w:rPr>
          <w:rFonts w:ascii="Times New Roman" w:eastAsia="Times New Roman" w:hAnsi="Times New Roman" w:cs="Times New Roman"/>
          <w:sz w:val="24"/>
          <w:szCs w:val="24"/>
        </w:rPr>
        <w:t xml:space="preserve"> k/ and /b, d, g/, which was intended to provide the three different age groups with equal native L2 input. She found significant effects of training for all three age groups. She also found that the adult group benefited more than the younger groups</w:t>
      </w:r>
      <w:ins w:id="64" w:author="Ana Bennett" w:date="2018-05-10T18:00:00Z">
        <w:r w:rsidR="00E63686">
          <w:rPr>
            <w:rFonts w:ascii="Times New Roman" w:eastAsia="Times New Roman" w:hAnsi="Times New Roman" w:cs="Times New Roman"/>
            <w:sz w:val="24"/>
            <w:szCs w:val="24"/>
          </w:rPr>
          <w:t xml:space="preserve"> (under certain conditions, not all)</w:t>
        </w:r>
      </w:ins>
      <w:r>
        <w:rPr>
          <w:rFonts w:ascii="Times New Roman" w:eastAsia="Times New Roman" w:hAnsi="Times New Roman" w:cs="Times New Roman"/>
          <w:sz w:val="24"/>
          <w:szCs w:val="24"/>
        </w:rPr>
        <w:t>, whic</w:t>
      </w:r>
      <w:r>
        <w:rPr>
          <w:rFonts w:ascii="Times New Roman" w:eastAsia="Times New Roman" w:hAnsi="Times New Roman" w:cs="Times New Roman"/>
          <w:sz w:val="24"/>
          <w:szCs w:val="24"/>
        </w:rPr>
        <w:t>h contradicts the predictions of the sensitive period hypothesis for acquisition of a nonnative phonology.</w:t>
      </w:r>
    </w:p>
    <w:p w14:paraId="402B6367" w14:textId="77777777" w:rsidR="005178B5" w:rsidRDefault="000B061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Goals, Hypothesis</w:t>
      </w:r>
    </w:p>
    <w:p w14:paraId="5B91480C" w14:textId="0E6F5D7F" w:rsidR="005178B5" w:rsidRDefault="000B06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study continues analysis on the data collected by Terry Au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As in Terry Au’s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study, purely biological explanati</w:t>
      </w:r>
      <w:r>
        <w:rPr>
          <w:rFonts w:ascii="Times New Roman" w:eastAsia="Times New Roman" w:hAnsi="Times New Roman" w:cs="Times New Roman"/>
          <w:sz w:val="24"/>
          <w:szCs w:val="24"/>
        </w:rPr>
        <w:t xml:space="preserve">ons for L2 proficiency can be distinguished from potential environmental factors by examining the effects of training speakers on L2 input. CPH is taken here to mean that a sensitive period for L2 phonological acquisition exists, but that non-maturational </w:t>
      </w:r>
      <w:r>
        <w:rPr>
          <w:rFonts w:ascii="Times New Roman" w:eastAsia="Times New Roman" w:hAnsi="Times New Roman" w:cs="Times New Roman"/>
          <w:sz w:val="24"/>
          <w:szCs w:val="24"/>
        </w:rPr>
        <w:t xml:space="preserve">factors are negligible. Consequently, training late learners in phonological perception and production should be less effective than training early learners. If the quality and </w:t>
      </w:r>
      <w:r>
        <w:rPr>
          <w:rFonts w:ascii="Times New Roman" w:eastAsia="Times New Roman" w:hAnsi="Times New Roman" w:cs="Times New Roman"/>
          <w:sz w:val="24"/>
          <w:szCs w:val="24"/>
        </w:rPr>
        <w:lastRenderedPageBreak/>
        <w:t xml:space="preserve">quantity of L2 input is an influential factor in L2 perception and production, </w:t>
      </w:r>
      <w:r>
        <w:rPr>
          <w:rFonts w:ascii="Times New Roman" w:eastAsia="Times New Roman" w:hAnsi="Times New Roman" w:cs="Times New Roman"/>
          <w:sz w:val="24"/>
          <w:szCs w:val="24"/>
        </w:rPr>
        <w:t>then training late learners should be equally and potentially more effective than training early learners. Effective training is considered to result in statistically significant improvements in perception and production of L2, which here concern speakers’</w:t>
      </w:r>
      <w:r>
        <w:rPr>
          <w:rFonts w:ascii="Times New Roman" w:eastAsia="Times New Roman" w:hAnsi="Times New Roman" w:cs="Times New Roman"/>
          <w:sz w:val="24"/>
          <w:szCs w:val="24"/>
        </w:rPr>
        <w:t xml:space="preserve"> abilities to produce the contrast between phonological minimal pair words. </w:t>
      </w:r>
      <w:del w:id="65" w:author="Ana Bennett" w:date="2018-05-10T18:01:00Z">
        <w:r w:rsidDel="00551904">
          <w:rPr>
            <w:rFonts w:ascii="Times New Roman" w:eastAsia="Times New Roman" w:hAnsi="Times New Roman" w:cs="Times New Roman"/>
            <w:sz w:val="24"/>
            <w:szCs w:val="24"/>
          </w:rPr>
          <w:delText>In collaboration with Terry Au (ms), we</w:delText>
        </w:r>
      </w:del>
      <w:ins w:id="66" w:author="Ana Bennett" w:date="2018-05-10T18:01:00Z">
        <w:r w:rsidR="00551904">
          <w:rPr>
            <w:rFonts w:ascii="Times New Roman" w:eastAsia="Times New Roman" w:hAnsi="Times New Roman" w:cs="Times New Roman"/>
            <w:sz w:val="24"/>
            <w:szCs w:val="24"/>
          </w:rPr>
          <w:t>We</w:t>
        </w:r>
      </w:ins>
      <w:r>
        <w:rPr>
          <w:rFonts w:ascii="Times New Roman" w:eastAsia="Times New Roman" w:hAnsi="Times New Roman" w:cs="Times New Roman"/>
          <w:sz w:val="24"/>
          <w:szCs w:val="24"/>
        </w:rPr>
        <w:t xml:space="preserve"> hypothesize that training late learners should be equally and potentially more effective than training early learners. We are interested in </w:t>
      </w:r>
      <w:r>
        <w:rPr>
          <w:rFonts w:ascii="Times New Roman" w:eastAsia="Times New Roman" w:hAnsi="Times New Roman" w:cs="Times New Roman"/>
          <w:sz w:val="24"/>
          <w:szCs w:val="24"/>
        </w:rPr>
        <w:t xml:space="preserve">the </w:t>
      </w:r>
      <w:del w:id="67" w:author="Ana Bennett" w:date="2018-05-10T18:01:00Z">
        <w:r w:rsidDel="00551904">
          <w:rPr>
            <w:rFonts w:ascii="Times New Roman" w:eastAsia="Times New Roman" w:hAnsi="Times New Roman" w:cs="Times New Roman"/>
            <w:sz w:val="24"/>
            <w:szCs w:val="24"/>
          </w:rPr>
          <w:delText>t</w:delText>
        </w:r>
        <w:r w:rsidDel="00551904">
          <w:rPr>
            <w:rFonts w:ascii="Times New Roman" w:eastAsia="Times New Roman" w:hAnsi="Times New Roman" w:cs="Times New Roman"/>
            <w:sz w:val="24"/>
            <w:szCs w:val="24"/>
          </w:rPr>
          <w:delText>h</w:delText>
        </w:r>
        <w:r w:rsidDel="00551904">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xml:space="preserve"> effects of training and age given the participants’ L1 and L2. </w:t>
      </w:r>
    </w:p>
    <w:p w14:paraId="6F85E832" w14:textId="77777777" w:rsidR="005178B5" w:rsidRDefault="000B061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Cantonese and English Plosives in Contrast</w:t>
      </w:r>
    </w:p>
    <w:p w14:paraId="7F29BF52" w14:textId="3EA64897" w:rsidR="005178B5" w:rsidRDefault="00AA3D1D">
      <w:pPr>
        <w:spacing w:line="480" w:lineRule="auto"/>
        <w:ind w:firstLine="720"/>
        <w:rPr>
          <w:rFonts w:ascii="Times New Roman" w:eastAsia="Times New Roman" w:hAnsi="Times New Roman" w:cs="Times New Roman"/>
          <w:sz w:val="24"/>
          <w:szCs w:val="24"/>
        </w:rPr>
      </w:pPr>
      <w:ins w:id="68" w:author="Ana Bennett" w:date="2018-05-10T18:03:00Z">
        <w:r>
          <w:rPr>
            <w:rFonts w:ascii="Times New Roman" w:eastAsia="Times New Roman" w:hAnsi="Times New Roman" w:cs="Times New Roman"/>
            <w:sz w:val="24"/>
            <w:szCs w:val="24"/>
          </w:rPr>
          <w:t xml:space="preserve">The </w:t>
        </w:r>
      </w:ins>
      <w:del w:id="69" w:author="Ana Bennett" w:date="2018-05-10T18:03:00Z">
        <w:r w:rsidR="000B061A" w:rsidDel="00AA3D1D">
          <w:rPr>
            <w:rFonts w:ascii="Times New Roman" w:eastAsia="Times New Roman" w:hAnsi="Times New Roman" w:cs="Times New Roman"/>
            <w:sz w:val="24"/>
            <w:szCs w:val="24"/>
          </w:rPr>
          <w:delText xml:space="preserve">The speakers of the </w:delText>
        </w:r>
      </w:del>
      <w:r w:rsidR="000B061A">
        <w:rPr>
          <w:rFonts w:ascii="Times New Roman" w:eastAsia="Times New Roman" w:hAnsi="Times New Roman" w:cs="Times New Roman"/>
          <w:sz w:val="24"/>
          <w:szCs w:val="24"/>
        </w:rPr>
        <w:t>data collected by Terry Au (</w:t>
      </w:r>
      <w:proofErr w:type="spellStart"/>
      <w:r w:rsidR="000B061A">
        <w:rPr>
          <w:rFonts w:ascii="Times New Roman" w:eastAsia="Times New Roman" w:hAnsi="Times New Roman" w:cs="Times New Roman"/>
          <w:sz w:val="24"/>
          <w:szCs w:val="24"/>
        </w:rPr>
        <w:t>ms</w:t>
      </w:r>
      <w:proofErr w:type="spellEnd"/>
      <w:r w:rsidR="000B061A">
        <w:rPr>
          <w:rFonts w:ascii="Times New Roman" w:eastAsia="Times New Roman" w:hAnsi="Times New Roman" w:cs="Times New Roman"/>
          <w:sz w:val="24"/>
          <w:szCs w:val="24"/>
        </w:rPr>
        <w:t>) are</w:t>
      </w:r>
      <w:ins w:id="70" w:author="Ana Bennett" w:date="2018-05-10T18:03:00Z">
        <w:r>
          <w:rPr>
            <w:rFonts w:ascii="Times New Roman" w:eastAsia="Times New Roman" w:hAnsi="Times New Roman" w:cs="Times New Roman"/>
            <w:sz w:val="24"/>
            <w:szCs w:val="24"/>
          </w:rPr>
          <w:t xml:space="preserve"> from native</w:t>
        </w:r>
      </w:ins>
      <w:r w:rsidR="000B061A">
        <w:rPr>
          <w:rFonts w:ascii="Times New Roman" w:eastAsia="Times New Roman" w:hAnsi="Times New Roman" w:cs="Times New Roman"/>
          <w:sz w:val="24"/>
          <w:szCs w:val="24"/>
        </w:rPr>
        <w:t xml:space="preserve"> </w:t>
      </w:r>
      <w:commentRangeStart w:id="71"/>
      <w:r w:rsidR="000B061A">
        <w:rPr>
          <w:rFonts w:ascii="Times New Roman" w:eastAsia="Times New Roman" w:hAnsi="Times New Roman" w:cs="Times New Roman"/>
          <w:sz w:val="24"/>
          <w:szCs w:val="24"/>
        </w:rPr>
        <w:t>Hong Kong Cantonese Chines</w:t>
      </w:r>
      <w:commentRangeEnd w:id="71"/>
      <w:r>
        <w:rPr>
          <w:rStyle w:val="CommentReference"/>
        </w:rPr>
        <w:commentReference w:id="71"/>
      </w:r>
      <w:r w:rsidR="000B061A">
        <w:rPr>
          <w:rFonts w:ascii="Times New Roman" w:eastAsia="Times New Roman" w:hAnsi="Times New Roman" w:cs="Times New Roman"/>
          <w:sz w:val="24"/>
          <w:szCs w:val="24"/>
        </w:rPr>
        <w:t>e</w:t>
      </w:r>
      <w:ins w:id="72" w:author="Ana Bennett" w:date="2018-05-10T18:03:00Z">
        <w:r>
          <w:rPr>
            <w:rFonts w:ascii="Times New Roman" w:eastAsia="Times New Roman" w:hAnsi="Times New Roman" w:cs="Times New Roman"/>
            <w:sz w:val="24"/>
            <w:szCs w:val="24"/>
          </w:rPr>
          <w:t xml:space="preserve"> speakers</w:t>
        </w:r>
      </w:ins>
      <w:r w:rsidR="000B061A">
        <w:rPr>
          <w:rFonts w:ascii="Times New Roman" w:eastAsia="Times New Roman" w:hAnsi="Times New Roman" w:cs="Times New Roman"/>
          <w:sz w:val="24"/>
          <w:szCs w:val="24"/>
        </w:rPr>
        <w:t>. English and Chinese are typologically distant; the forme</w:t>
      </w:r>
      <w:r w:rsidR="000B061A">
        <w:rPr>
          <w:rFonts w:ascii="Times New Roman" w:eastAsia="Times New Roman" w:hAnsi="Times New Roman" w:cs="Times New Roman"/>
          <w:sz w:val="24"/>
          <w:szCs w:val="24"/>
        </w:rPr>
        <w:t>r is a Germanic language and the latter, of which Cantonese is a dialect, belongs to the Sino-Tibetan language family (Chan &amp; Li, 2000). Chan and Li (2000) argue that the typological distance causes considerable difficulties for Cantonese speakers in maste</w:t>
      </w:r>
      <w:r w:rsidR="000B061A">
        <w:rPr>
          <w:rFonts w:ascii="Times New Roman" w:eastAsia="Times New Roman" w:hAnsi="Times New Roman" w:cs="Times New Roman"/>
          <w:sz w:val="24"/>
          <w:szCs w:val="24"/>
        </w:rPr>
        <w:t>ring standard English pronunciation. Like Chan and Li (2000) and Terry Au (</w:t>
      </w:r>
      <w:proofErr w:type="spellStart"/>
      <w:r w:rsidR="000B061A">
        <w:rPr>
          <w:rFonts w:ascii="Times New Roman" w:eastAsia="Times New Roman" w:hAnsi="Times New Roman" w:cs="Times New Roman"/>
          <w:sz w:val="24"/>
          <w:szCs w:val="24"/>
        </w:rPr>
        <w:t>ms</w:t>
      </w:r>
      <w:proofErr w:type="spellEnd"/>
      <w:r w:rsidR="000B061A">
        <w:rPr>
          <w:rFonts w:ascii="Times New Roman" w:eastAsia="Times New Roman" w:hAnsi="Times New Roman" w:cs="Times New Roman"/>
          <w:sz w:val="24"/>
          <w:szCs w:val="24"/>
        </w:rPr>
        <w:t>), we assume that L1 phonological features transfer, interfere with, or influence L2 pronunciation in the L2 learning process. It is important to consider in what ways this influe</w:t>
      </w:r>
      <w:r w:rsidR="000B061A">
        <w:rPr>
          <w:rFonts w:ascii="Times New Roman" w:eastAsia="Times New Roman" w:hAnsi="Times New Roman" w:cs="Times New Roman"/>
          <w:sz w:val="24"/>
          <w:szCs w:val="24"/>
        </w:rPr>
        <w:t>nce may occur.</w:t>
      </w:r>
    </w:p>
    <w:p w14:paraId="7F9DA20C" w14:textId="77777777" w:rsidR="005178B5" w:rsidRDefault="000B06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Terry Au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reviews, in English, the set of plosive stop consonants have a voicing contrast. Voicing is determined physiologically by vocal cord vibration during the closure of the stop and results acoustically in a periodic waveform. T</w:t>
      </w:r>
      <w:r>
        <w:rPr>
          <w:rFonts w:ascii="Times New Roman" w:eastAsia="Times New Roman" w:hAnsi="Times New Roman" w:cs="Times New Roman"/>
          <w:sz w:val="24"/>
          <w:szCs w:val="24"/>
        </w:rPr>
        <w:t>he voiced stops are /b, d, ɡ/ (e.g., bill, dill, gill) and the voiceless stops are /p, t, k/ (e.g., pill, till, kill). English orthography seems to regularize these particular distinctions. However, the reality is irregular. In utterance-initial and word-i</w:t>
      </w:r>
      <w:r>
        <w:rPr>
          <w:rFonts w:ascii="Times New Roman" w:eastAsia="Times New Roman" w:hAnsi="Times New Roman" w:cs="Times New Roman"/>
          <w:sz w:val="24"/>
          <w:szCs w:val="24"/>
        </w:rPr>
        <w:t xml:space="preserve">nitial positions the distinction may be realized by aspiration rather than voicing. Aspiration is determined as a burst of air emitted between the stop onset release and the vowel </w:t>
      </w:r>
      <w:r>
        <w:rPr>
          <w:rFonts w:ascii="Times New Roman" w:eastAsia="Times New Roman" w:hAnsi="Times New Roman" w:cs="Times New Roman"/>
          <w:sz w:val="24"/>
          <w:szCs w:val="24"/>
        </w:rPr>
        <w:lastRenderedPageBreak/>
        <w:t>onset. In such a case, all the plosives are voiceless, and the /b, d, g/ set</w:t>
      </w:r>
      <w:r>
        <w:rPr>
          <w:rFonts w:ascii="Times New Roman" w:eastAsia="Times New Roman" w:hAnsi="Times New Roman" w:cs="Times New Roman"/>
          <w:sz w:val="24"/>
          <w:szCs w:val="24"/>
        </w:rPr>
        <w:t xml:space="preserve"> are realized as unaspirated /p, t, k/ while the /p, t, k/ set are realized as aspirated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perscript"/>
        </w:rPr>
        <w: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perscript"/>
        </w:rPr>
        <w: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z w:val="24"/>
          <w:szCs w:val="24"/>
          <w:vertAlign w:val="superscript"/>
        </w:rPr>
        <w:t>h</w:t>
      </w:r>
      <w:proofErr w:type="spellEnd"/>
      <w:r>
        <w:rPr>
          <w:rFonts w:ascii="Times New Roman" w:eastAsia="Times New Roman" w:hAnsi="Times New Roman" w:cs="Times New Roman"/>
          <w:sz w:val="24"/>
          <w:szCs w:val="24"/>
        </w:rPr>
        <w:t>/. That is to say, a native speaker may produce the initial consonant in “bill” as /p/ rather than /b/ and the initial consonant in “pill” as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perscript"/>
        </w:rPr>
        <w:t>h</w:t>
      </w:r>
      <w:proofErr w:type="spellEnd"/>
      <w:r>
        <w:rPr>
          <w:rFonts w:ascii="Times New Roman" w:eastAsia="Times New Roman" w:hAnsi="Times New Roman" w:cs="Times New Roman"/>
          <w:sz w:val="24"/>
          <w:szCs w:val="24"/>
        </w:rPr>
        <w:t>/ rather than /p/. The result is that unaspirated voiceless /p, t, k/ may be the phonetic realization of either of the stop sets, depending on the context.</w:t>
      </w:r>
    </w:p>
    <w:p w14:paraId="5D5EB0E6" w14:textId="77777777" w:rsidR="005178B5" w:rsidRDefault="000B06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Terry Au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reviews, in Cantonese Chinese, the set of plosive stops only have the aspiration co</w:t>
      </w:r>
      <w:r>
        <w:rPr>
          <w:rFonts w:ascii="Times New Roman" w:eastAsia="Times New Roman" w:hAnsi="Times New Roman" w:cs="Times New Roman"/>
          <w:sz w:val="24"/>
          <w:szCs w:val="24"/>
        </w:rPr>
        <w:t>ntrast. There is the voiceless unaspirated /p, t, k/ and the voiceless aspirated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perscript"/>
        </w:rPr>
        <w: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perscript"/>
        </w:rPr>
        <w: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z w:val="24"/>
          <w:szCs w:val="24"/>
          <w:vertAlign w:val="superscript"/>
        </w:rPr>
        <w:t>h</w:t>
      </w:r>
      <w:proofErr w:type="spellEnd"/>
      <w:r>
        <w:rPr>
          <w:rFonts w:ascii="Times New Roman" w:eastAsia="Times New Roman" w:hAnsi="Times New Roman" w:cs="Times New Roman"/>
          <w:sz w:val="24"/>
          <w:szCs w:val="24"/>
        </w:rPr>
        <w:t>/. Orthography regularizes these distinctions such that the unaspirated set (/p, t, k/) are represented as “b”, “d”, and “g” and the aspirated sets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perscript"/>
        </w:rPr>
        <w: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perscript"/>
        </w:rPr>
        <w: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z w:val="24"/>
          <w:szCs w:val="24"/>
          <w:vertAlign w:val="superscript"/>
        </w:rPr>
        <w:t>h</w:t>
      </w:r>
      <w:proofErr w:type="spellEnd"/>
      <w:r>
        <w:rPr>
          <w:rFonts w:ascii="Times New Roman" w:eastAsia="Times New Roman" w:hAnsi="Times New Roman" w:cs="Times New Roman"/>
          <w:sz w:val="24"/>
          <w:szCs w:val="24"/>
        </w:rPr>
        <w:t>/) a</w:t>
      </w:r>
      <w:r>
        <w:rPr>
          <w:rFonts w:ascii="Times New Roman" w:eastAsia="Times New Roman" w:hAnsi="Times New Roman" w:cs="Times New Roman"/>
          <w:sz w:val="24"/>
          <w:szCs w:val="24"/>
        </w:rPr>
        <w:t>re represented as “p”, “t”, and “k”. Cantonese speakers can therefore be reasonably expected to always produce unaspirated voiceless stops like /p/ for an English “b”, though phonetically that “b” may need to be realized as /b/. The evidence is that Canton</w:t>
      </w:r>
      <w:r>
        <w:rPr>
          <w:rFonts w:ascii="Times New Roman" w:eastAsia="Times New Roman" w:hAnsi="Times New Roman" w:cs="Times New Roman"/>
          <w:sz w:val="24"/>
          <w:szCs w:val="24"/>
        </w:rPr>
        <w:t>ese speakers do not generally master the voicing contrast. Additionally, English-as-L2 education may intensify this preferment for the aspiration contrast because it begins by teaching each letter of the alphabet in its word-initial position (e.g., “boy” f</w:t>
      </w:r>
      <w:r>
        <w:rPr>
          <w:rFonts w:ascii="Times New Roman" w:eastAsia="Times New Roman" w:hAnsi="Times New Roman" w:cs="Times New Roman"/>
          <w:sz w:val="24"/>
          <w:szCs w:val="24"/>
        </w:rPr>
        <w:t xml:space="preserve">or “b”), in which native speakers of English do use the aspiration contrast. </w:t>
      </w:r>
    </w:p>
    <w:p w14:paraId="14B56237" w14:textId="77777777" w:rsidR="005178B5" w:rsidRDefault="000B06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Indeed, Terry Au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did not find training benefits for perceiving and producing the contrast in word-initial plosives, </w:t>
      </w:r>
      <w:commentRangeStart w:id="73"/>
      <w:r>
        <w:rPr>
          <w:rFonts w:ascii="Times New Roman" w:eastAsia="Times New Roman" w:hAnsi="Times New Roman" w:cs="Times New Roman"/>
          <w:sz w:val="24"/>
          <w:szCs w:val="24"/>
        </w:rPr>
        <w:t>because participants used the aspiration contrast</w:t>
      </w:r>
      <w:commentRangeEnd w:id="73"/>
      <w:r w:rsidR="00915DE5">
        <w:rPr>
          <w:rStyle w:val="CommentReference"/>
        </w:rPr>
        <w:commentReference w:id="73"/>
      </w:r>
      <w:r>
        <w:rPr>
          <w:rFonts w:ascii="Times New Roman" w:eastAsia="Times New Roman" w:hAnsi="Times New Roman" w:cs="Times New Roman"/>
          <w:sz w:val="24"/>
          <w:szCs w:val="24"/>
        </w:rPr>
        <w:t>. But Te</w:t>
      </w:r>
      <w:r>
        <w:rPr>
          <w:rFonts w:ascii="Times New Roman" w:eastAsia="Times New Roman" w:hAnsi="Times New Roman" w:cs="Times New Roman"/>
          <w:sz w:val="24"/>
          <w:szCs w:val="24"/>
        </w:rPr>
        <w:t>rry Au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found high benefits for perceiving and producing the contrast in word-final plosives, for which participants could </w:t>
      </w:r>
      <w:commentRangeStart w:id="74"/>
      <w:r>
        <w:rPr>
          <w:rFonts w:ascii="Times New Roman" w:eastAsia="Times New Roman" w:hAnsi="Times New Roman" w:cs="Times New Roman"/>
          <w:sz w:val="24"/>
          <w:szCs w:val="24"/>
        </w:rPr>
        <w:t>learn to use the voicing contrast.</w:t>
      </w:r>
      <w:commentRangeEnd w:id="74"/>
      <w:r w:rsidR="00915DE5">
        <w:rPr>
          <w:rStyle w:val="CommentReference"/>
        </w:rPr>
        <w:commentReference w:id="74"/>
      </w:r>
    </w:p>
    <w:p w14:paraId="0D8598B9" w14:textId="77777777" w:rsidR="005178B5" w:rsidRDefault="000B06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Numerous other differences regarding plosive production in Cantonese and English may affect ph</w:t>
      </w:r>
      <w:r>
        <w:rPr>
          <w:rFonts w:ascii="Times New Roman" w:eastAsia="Times New Roman" w:hAnsi="Times New Roman" w:cs="Times New Roman"/>
          <w:sz w:val="24"/>
          <w:szCs w:val="24"/>
        </w:rPr>
        <w:t>onological L2 acquisition. According to Chan and Li (2000), while English plosives may occur in word-initial, word-medial, and word-final positions, in Cantonese only /p, t, k/ plosives may occur in the word-final position. Also unlike in English, in word-</w:t>
      </w:r>
      <w:r>
        <w:rPr>
          <w:rFonts w:ascii="Times New Roman" w:eastAsia="Times New Roman" w:hAnsi="Times New Roman" w:cs="Times New Roman"/>
          <w:sz w:val="24"/>
          <w:szCs w:val="24"/>
        </w:rPr>
        <w:t xml:space="preserve">final position </w:t>
      </w:r>
      <w:r>
        <w:rPr>
          <w:rFonts w:ascii="Times New Roman" w:eastAsia="Times New Roman" w:hAnsi="Times New Roman" w:cs="Times New Roman"/>
          <w:sz w:val="24"/>
          <w:szCs w:val="24"/>
        </w:rPr>
        <w:lastRenderedPageBreak/>
        <w:t>plosives are unreleased and therefore unaspirated, which Chan and Li (2000) suggest “neutralizes the contrast” between aspirated and unaspirated plosives (p. 69) and may give the impression that Cantonese speakers “swallow” final plosives in</w:t>
      </w:r>
      <w:r>
        <w:rPr>
          <w:rFonts w:ascii="Times New Roman" w:eastAsia="Times New Roman" w:hAnsi="Times New Roman" w:cs="Times New Roman"/>
          <w:sz w:val="24"/>
          <w:szCs w:val="24"/>
        </w:rPr>
        <w:t xml:space="preserve"> English (p. 78). Finally, Cantonese has two </w:t>
      </w:r>
      <w:proofErr w:type="spellStart"/>
      <w:r>
        <w:rPr>
          <w:rFonts w:ascii="Times New Roman" w:eastAsia="Times New Roman" w:hAnsi="Times New Roman" w:cs="Times New Roman"/>
          <w:sz w:val="24"/>
          <w:szCs w:val="24"/>
        </w:rPr>
        <w:t>coarticulated</w:t>
      </w:r>
      <w:proofErr w:type="spellEnd"/>
      <w:r>
        <w:rPr>
          <w:rFonts w:ascii="Times New Roman" w:eastAsia="Times New Roman" w:hAnsi="Times New Roman" w:cs="Times New Roman"/>
          <w:sz w:val="24"/>
          <w:szCs w:val="24"/>
        </w:rPr>
        <w:t xml:space="preserve"> voiceless labiovelar stops, aspirated /</w:t>
      </w:r>
      <w:proofErr w:type="spellStart"/>
      <w:r>
        <w:rPr>
          <w:rFonts w:ascii="Times New Roman" w:eastAsia="Times New Roman" w:hAnsi="Times New Roman" w:cs="Times New Roman"/>
          <w:sz w:val="24"/>
          <w:szCs w:val="24"/>
          <w:highlight w:val="white"/>
        </w:rPr>
        <w:t>kʷ</w:t>
      </w:r>
      <w:proofErr w:type="spellEnd"/>
      <w:r>
        <w:rPr>
          <w:rFonts w:ascii="Times New Roman" w:eastAsia="Times New Roman" w:hAnsi="Times New Roman" w:cs="Times New Roman"/>
          <w:sz w:val="24"/>
          <w:szCs w:val="24"/>
          <w:highlight w:val="white"/>
        </w:rPr>
        <w:t>/ and unaspirated /</w:t>
      </w:r>
      <w:proofErr w:type="spellStart"/>
      <w:r>
        <w:rPr>
          <w:rFonts w:ascii="Times New Roman" w:eastAsia="Times New Roman" w:hAnsi="Times New Roman" w:cs="Times New Roman"/>
          <w:sz w:val="24"/>
          <w:szCs w:val="24"/>
          <w:highlight w:val="white"/>
        </w:rPr>
        <w:t>gʷ</w:t>
      </w:r>
      <w:proofErr w:type="spellEnd"/>
      <w:r>
        <w:rPr>
          <w:rFonts w:ascii="Times New Roman" w:eastAsia="Times New Roman" w:hAnsi="Times New Roman" w:cs="Times New Roman"/>
          <w:sz w:val="24"/>
          <w:szCs w:val="24"/>
        </w:rPr>
        <w:t>/, which do not exist in English.</w:t>
      </w:r>
    </w:p>
    <w:p w14:paraId="5940A249" w14:textId="77777777" w:rsidR="005178B5" w:rsidRDefault="000B061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1F9EA363" w14:textId="77777777" w:rsidR="005178B5" w:rsidRDefault="000B061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23EED0C7" w14:textId="77777777" w:rsidR="005178B5" w:rsidRDefault="000B06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Terry Au’s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study, the participants were in three age groups: young (9-10</w:t>
      </w:r>
      <w:r>
        <w:rPr>
          <w:rFonts w:ascii="Times New Roman" w:eastAsia="Times New Roman" w:hAnsi="Times New Roman" w:cs="Times New Roman"/>
          <w:sz w:val="24"/>
          <w:szCs w:val="24"/>
        </w:rPr>
        <w:t xml:space="preserve"> years old), adolescent (11-13 years old), and young adult (18-22 years old). All were native speakers of Cantonese who had been learning English in a classroom setting since age 5 or 6 from teachers who were mostly L2 speakers of English. In each group th</w:t>
      </w:r>
      <w:r>
        <w:rPr>
          <w:rFonts w:ascii="Times New Roman" w:eastAsia="Times New Roman" w:hAnsi="Times New Roman" w:cs="Times New Roman"/>
          <w:sz w:val="24"/>
          <w:szCs w:val="24"/>
        </w:rPr>
        <w:t>e participants were randomly assigned to a perceptual training group for the English plosives or to a waitlist-control group. From the young group, 30 were in the training group and 32 in the waitlist control group (50% boys in each group). From the adoles</w:t>
      </w:r>
      <w:r>
        <w:rPr>
          <w:rFonts w:ascii="Times New Roman" w:eastAsia="Times New Roman" w:hAnsi="Times New Roman" w:cs="Times New Roman"/>
          <w:sz w:val="24"/>
          <w:szCs w:val="24"/>
        </w:rPr>
        <w:t xml:space="preserve">cent group, 23 were in the training group (48% boys) and 19 in the waitlist-control group (21% boys). From the university students, 18 were in the training group (33% men) and 18 in the waitlist-control group (28% men).  </w:t>
      </w:r>
    </w:p>
    <w:p w14:paraId="1BCC2488" w14:textId="77777777" w:rsidR="005178B5" w:rsidRDefault="000B061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Stimuli</w:t>
      </w:r>
    </w:p>
    <w:p w14:paraId="01A23EC4" w14:textId="77777777" w:rsidR="005178B5" w:rsidRDefault="000B061A">
      <w:pPr>
        <w:tabs>
          <w:tab w:val="left" w:pos="480"/>
        </w:tabs>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stimuli in the percept</w:t>
      </w:r>
      <w:r>
        <w:rPr>
          <w:rFonts w:ascii="Times New Roman" w:eastAsia="Times New Roman" w:hAnsi="Times New Roman" w:cs="Times New Roman"/>
          <w:sz w:val="24"/>
          <w:szCs w:val="24"/>
        </w:rPr>
        <w:t>ual training program run by Terry Au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were a set of training phrases, recorded by multiple native speakers of American English, and presented on a computer with headphones. Each session contained 72 trials (in 2 blocks of 36 trials). In each trial, par</w:t>
      </w:r>
      <w:r>
        <w:rPr>
          <w:rFonts w:ascii="Times New Roman" w:eastAsia="Times New Roman" w:hAnsi="Times New Roman" w:cs="Times New Roman"/>
          <w:sz w:val="24"/>
          <w:szCs w:val="24"/>
        </w:rPr>
        <w:t xml:space="preserve">ticipants would hear a sentence such as “I say dog”, see “dog” and “dock” presented on the screen, and choose the word that they had heard. They received immediate feedback, earned </w:t>
      </w:r>
      <w:r>
        <w:rPr>
          <w:rFonts w:ascii="Times New Roman" w:eastAsia="Times New Roman" w:hAnsi="Times New Roman" w:cs="Times New Roman"/>
          <w:sz w:val="24"/>
          <w:szCs w:val="24"/>
        </w:rPr>
        <w:lastRenderedPageBreak/>
        <w:t xml:space="preserve">rewards in the game on the basis of their percent correct for the session, </w:t>
      </w:r>
      <w:r>
        <w:rPr>
          <w:rFonts w:ascii="Times New Roman" w:eastAsia="Times New Roman" w:hAnsi="Times New Roman" w:cs="Times New Roman"/>
          <w:sz w:val="24"/>
          <w:szCs w:val="24"/>
        </w:rPr>
        <w:t>and earned a final small compensation in the real-world at the end of the program.</w:t>
      </w:r>
    </w:p>
    <w:p w14:paraId="484E9203" w14:textId="77777777" w:rsidR="005178B5" w:rsidDel="00AA3D1D" w:rsidRDefault="000B061A">
      <w:pPr>
        <w:tabs>
          <w:tab w:val="left" w:pos="480"/>
        </w:tabs>
        <w:spacing w:line="480" w:lineRule="auto"/>
        <w:ind w:firstLine="720"/>
        <w:rPr>
          <w:del w:id="75" w:author="Ana Bennett" w:date="2018-05-10T18:04:00Z"/>
          <w:rFonts w:ascii="Times New Roman" w:eastAsia="Times New Roman" w:hAnsi="Times New Roman" w:cs="Times New Roman"/>
          <w:sz w:val="24"/>
          <w:szCs w:val="24"/>
        </w:rPr>
      </w:pPr>
      <w:r>
        <w:rPr>
          <w:rFonts w:ascii="Times New Roman" w:eastAsia="Times New Roman" w:hAnsi="Times New Roman" w:cs="Times New Roman"/>
          <w:i/>
          <w:sz w:val="24"/>
          <w:szCs w:val="24"/>
        </w:rPr>
        <w:t>Assessment</w:t>
      </w:r>
      <w:r>
        <w:rPr>
          <w:rFonts w:ascii="Times New Roman" w:eastAsia="Times New Roman" w:hAnsi="Times New Roman" w:cs="Times New Roman"/>
          <w:sz w:val="24"/>
          <w:szCs w:val="24"/>
        </w:rPr>
        <w:t>. Participants took tests in perception and production at various times. The perception test resembled the training sessions except that it was longer with 150 tes</w:t>
      </w:r>
      <w:r>
        <w:rPr>
          <w:rFonts w:ascii="Times New Roman" w:eastAsia="Times New Roman" w:hAnsi="Times New Roman" w:cs="Times New Roman"/>
          <w:sz w:val="24"/>
          <w:szCs w:val="24"/>
        </w:rPr>
        <w:t xml:space="preserve">t trials, recorded by a different native speaker, and 78 phrases were new to the participants in order to assess generalization of the training to untrained items. In the production test, participants were recorded reading aloud 42 of the “I say…” phrases </w:t>
      </w:r>
      <w:r>
        <w:rPr>
          <w:rFonts w:ascii="Times New Roman" w:eastAsia="Times New Roman" w:hAnsi="Times New Roman" w:cs="Times New Roman"/>
          <w:sz w:val="24"/>
          <w:szCs w:val="24"/>
        </w:rPr>
        <w:t xml:space="preserve">from the perception test. </w:t>
      </w:r>
    </w:p>
    <w:p w14:paraId="09444866" w14:textId="77777777" w:rsidR="005178B5" w:rsidRDefault="000B061A" w:rsidP="00915DE5">
      <w:pPr>
        <w:tabs>
          <w:tab w:val="left" w:pos="480"/>
        </w:tabs>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w:t>
      </w:r>
      <w:r w:rsidRPr="00AA3D1D">
        <w:rPr>
          <w:rFonts w:ascii="Times New Roman" w:eastAsia="Times New Roman" w:hAnsi="Times New Roman" w:cs="Times New Roman"/>
          <w:i/>
          <w:sz w:val="24"/>
          <w:szCs w:val="24"/>
          <w:rPrChange w:id="76" w:author="Ana Bennett" w:date="2018-05-10T18:04:00Z">
            <w:rPr>
              <w:rFonts w:ascii="Times New Roman" w:eastAsia="Times New Roman" w:hAnsi="Times New Roman" w:cs="Times New Roman"/>
              <w:sz w:val="24"/>
              <w:szCs w:val="24"/>
            </w:rPr>
          </w:rPrChange>
        </w:rPr>
        <w:t>Appendix A</w:t>
      </w:r>
      <w:r>
        <w:rPr>
          <w:rFonts w:ascii="Times New Roman" w:eastAsia="Times New Roman" w:hAnsi="Times New Roman" w:cs="Times New Roman"/>
          <w:sz w:val="24"/>
          <w:szCs w:val="24"/>
        </w:rPr>
        <w:t xml:space="preserve"> for all stimuli.</w:t>
      </w:r>
    </w:p>
    <w:p w14:paraId="1B9A1EB0" w14:textId="77777777" w:rsidR="005178B5" w:rsidRDefault="000B061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Experimental Procedure</w:t>
      </w:r>
    </w:p>
    <w:p w14:paraId="0298112B" w14:textId="77777777" w:rsidR="005178B5" w:rsidRDefault="000B06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Terry Au’s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study, participants underwent 20 sessions of five minutes each over 4 to</w:t>
      </w:r>
      <w:r>
        <w:rPr>
          <w:rFonts w:ascii="Times New Roman" w:eastAsia="Times New Roman" w:hAnsi="Times New Roman" w:cs="Times New Roman"/>
          <w:sz w:val="24"/>
          <w:szCs w:val="24"/>
        </w:rPr>
        <w:t xml:space="preserve"> 6 weeks. In all three age groups, participants first took a pretest (i.e., the wor</w:t>
      </w:r>
      <w:r>
        <w:rPr>
          <w:rFonts w:ascii="Times New Roman" w:eastAsia="Times New Roman" w:hAnsi="Times New Roman" w:cs="Times New Roman"/>
          <w:sz w:val="24"/>
          <w:szCs w:val="24"/>
        </w:rPr>
        <w:t>d perception task and word production task; Time 1). Each took an immediate posttest (Time 2) within a week of the program’s start, and then a 1-month follow-up posttest (Time 3).  Waitlist-control participants took two baseline assessments to match the pr</w:t>
      </w:r>
      <w:r>
        <w:rPr>
          <w:rFonts w:ascii="Times New Roman" w:eastAsia="Times New Roman" w:hAnsi="Times New Roman" w:cs="Times New Roman"/>
          <w:sz w:val="24"/>
          <w:szCs w:val="24"/>
        </w:rPr>
        <w:t>etest (Time 1) and immediate posttest (Time 2) of the training group, after which they too received the training program.</w:t>
      </w:r>
    </w:p>
    <w:p w14:paraId="1ED76030" w14:textId="77777777" w:rsidR="005178B5" w:rsidRDefault="000B061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Planned Analysis</w:t>
      </w:r>
    </w:p>
    <w:p w14:paraId="4791C271" w14:textId="77777777" w:rsidR="005178B5" w:rsidRDefault="000B061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Acoustic Analysis</w:t>
      </w:r>
    </w:p>
    <w:p w14:paraId="3DDD51F3" w14:textId="4118BE48" w:rsidR="005178B5" w:rsidRDefault="000B06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perform acoustic analysis on the production data collected during the tests in Terry Au’s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study, using </w:t>
      </w:r>
      <w:del w:id="77" w:author="Ana Bennett" w:date="2018-05-10T18:04:00Z">
        <w:r w:rsidDel="00454AF8">
          <w:rPr>
            <w:rFonts w:ascii="Times New Roman" w:eastAsia="Times New Roman" w:hAnsi="Times New Roman" w:cs="Times New Roman"/>
            <w:sz w:val="24"/>
            <w:szCs w:val="24"/>
          </w:rPr>
          <w:delText xml:space="preserve">Praat </w:delText>
        </w:r>
      </w:del>
      <w:ins w:id="78" w:author="Ana Bennett" w:date="2018-05-10T18:04:00Z">
        <w:r w:rsidR="00454AF8">
          <w:rPr>
            <w:rFonts w:ascii="Times New Roman" w:eastAsia="Times New Roman" w:hAnsi="Times New Roman" w:cs="Times New Roman"/>
            <w:sz w:val="24"/>
            <w:szCs w:val="24"/>
          </w:rPr>
          <w:t>P</w:t>
        </w:r>
        <w:r w:rsidR="00454AF8">
          <w:rPr>
            <w:rFonts w:ascii="Times New Roman" w:eastAsia="Times New Roman" w:hAnsi="Times New Roman" w:cs="Times New Roman"/>
            <w:sz w:val="24"/>
            <w:szCs w:val="24"/>
          </w:rPr>
          <w:t>RAAT</w:t>
        </w:r>
        <w:r w:rsidR="00454AF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software. The aim of this analysis will be to measure aspects of low-level acoustic cues relevant to producing the contrast between pl</w:t>
      </w:r>
      <w:r>
        <w:rPr>
          <w:rFonts w:ascii="Times New Roman" w:eastAsia="Times New Roman" w:hAnsi="Times New Roman" w:cs="Times New Roman"/>
          <w:sz w:val="24"/>
          <w:szCs w:val="24"/>
        </w:rPr>
        <w:t xml:space="preserve">osives, which will allow us to develop a detailed picture of the effects of training and age on speaker productions. I will be responsible for analyzing data from the </w:t>
      </w:r>
      <w:commentRangeStart w:id="79"/>
      <w:r>
        <w:rPr>
          <w:rFonts w:ascii="Times New Roman" w:eastAsia="Times New Roman" w:hAnsi="Times New Roman" w:cs="Times New Roman"/>
          <w:sz w:val="24"/>
          <w:szCs w:val="24"/>
        </w:rPr>
        <w:t>adolescent age group.</w:t>
      </w:r>
      <w:commentRangeEnd w:id="79"/>
      <w:r w:rsidR="00732C1D">
        <w:rPr>
          <w:rStyle w:val="CommentReference"/>
        </w:rPr>
        <w:commentReference w:id="79"/>
      </w:r>
    </w:p>
    <w:p w14:paraId="6E9DBC81" w14:textId="77777777" w:rsidR="005178B5" w:rsidRDefault="000B06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 data from word-initial phrases, we will mark voice onset time (V</w:t>
      </w:r>
      <w:r>
        <w:rPr>
          <w:rFonts w:ascii="Times New Roman" w:eastAsia="Times New Roman" w:hAnsi="Times New Roman" w:cs="Times New Roman"/>
          <w:sz w:val="24"/>
          <w:szCs w:val="24"/>
        </w:rPr>
        <w:t>OT) duration as the length of time between the release of the onset stop consonant and the onset of periodicity marking the vowel. If there is aspiration, we will measure the mean aspiration intensity and mark aspiration duration in onset position. We will</w:t>
      </w:r>
      <w:r>
        <w:rPr>
          <w:rFonts w:ascii="Times New Roman" w:eastAsia="Times New Roman" w:hAnsi="Times New Roman" w:cs="Times New Roman"/>
          <w:sz w:val="24"/>
          <w:szCs w:val="24"/>
        </w:rPr>
        <w:t xml:space="preserve"> measure vowel duration using the .wav method to mark the start of the vowel and the F2 method to mark the end of the vowel. We will measure the F2 at the end of the vowel and the pitch (F0) of the vowel if there is a level pitch contour, or the change in </w:t>
      </w:r>
      <w:r>
        <w:rPr>
          <w:rFonts w:ascii="Times New Roman" w:eastAsia="Times New Roman" w:hAnsi="Times New Roman" w:cs="Times New Roman"/>
          <w:sz w:val="24"/>
          <w:szCs w:val="24"/>
        </w:rPr>
        <w:t xml:space="preserve">pitch if there is not a level pitch contour. If there is a voicing bar, we will measure the duration. </w:t>
      </w:r>
    </w:p>
    <w:p w14:paraId="345589EA" w14:textId="5C7F8EF4" w:rsidR="005178B5" w:rsidDel="00B53B44" w:rsidRDefault="000B061A">
      <w:pPr>
        <w:spacing w:line="480" w:lineRule="auto"/>
        <w:ind w:firstLine="720"/>
        <w:rPr>
          <w:del w:id="80" w:author="Ana Bennett" w:date="2018-05-10T18:07:00Z"/>
          <w:rFonts w:ascii="Times New Roman" w:eastAsia="Times New Roman" w:hAnsi="Times New Roman" w:cs="Times New Roman"/>
          <w:sz w:val="24"/>
          <w:szCs w:val="24"/>
        </w:rPr>
      </w:pPr>
      <w:r>
        <w:rPr>
          <w:rFonts w:ascii="Times New Roman" w:eastAsia="Times New Roman" w:hAnsi="Times New Roman" w:cs="Times New Roman"/>
          <w:sz w:val="24"/>
          <w:szCs w:val="24"/>
        </w:rPr>
        <w:t>On data from word-final phrases, we will mark vowel duration using the .wav method to mark the start of the vowel and F2 method to mark the end of the vo</w:t>
      </w:r>
      <w:r>
        <w:rPr>
          <w:rFonts w:ascii="Times New Roman" w:eastAsia="Times New Roman" w:hAnsi="Times New Roman" w:cs="Times New Roman"/>
          <w:sz w:val="24"/>
          <w:szCs w:val="24"/>
        </w:rPr>
        <w:t>wel. We will measure the F2 at the end of the vowel and the pitch (F0) of the vowel if there is a level pitch contour, or the change in pitch if there is not a level pitch contour. If there is a voicing bar, we will measure the duration. We will measure th</w:t>
      </w:r>
      <w:r>
        <w:rPr>
          <w:rFonts w:ascii="Times New Roman" w:eastAsia="Times New Roman" w:hAnsi="Times New Roman" w:cs="Times New Roman"/>
          <w:sz w:val="24"/>
          <w:szCs w:val="24"/>
        </w:rPr>
        <w:t>e duration of closure as the length of time between the end of the vowel and the onset of voicing for the consonant. We will mark whether there is a release burst at the onset of the consonant.</w:t>
      </w:r>
      <w:ins w:id="81" w:author="Ana Bennett" w:date="2018-05-10T18:07:00Z">
        <w:r w:rsidR="00B53B44">
          <w:rPr>
            <w:rFonts w:ascii="Times New Roman" w:eastAsia="Times New Roman" w:hAnsi="Times New Roman" w:cs="Times New Roman"/>
            <w:sz w:val="24"/>
            <w:szCs w:val="24"/>
          </w:rPr>
          <w:t xml:space="preserve"> </w:t>
        </w:r>
      </w:ins>
    </w:p>
    <w:p w14:paraId="5098A2F5" w14:textId="77777777" w:rsidR="005178B5" w:rsidRDefault="000B061A" w:rsidP="00B53B44">
      <w:pPr>
        <w:spacing w:line="480" w:lineRule="auto"/>
        <w:ind w:firstLine="720"/>
        <w:rPr>
          <w:rFonts w:ascii="Times New Roman" w:eastAsia="Times New Roman" w:hAnsi="Times New Roman" w:cs="Times New Roman"/>
          <w:sz w:val="24"/>
          <w:szCs w:val="24"/>
        </w:rPr>
        <w:pPrChange w:id="82" w:author="Ana Bennett" w:date="2018-05-10T18:07:00Z">
          <w:pPr>
            <w:spacing w:line="480" w:lineRule="auto"/>
            <w:ind w:firstLine="720"/>
          </w:pPr>
        </w:pPrChange>
      </w:pPr>
      <w:r>
        <w:rPr>
          <w:rFonts w:ascii="Times New Roman" w:eastAsia="Times New Roman" w:hAnsi="Times New Roman" w:cs="Times New Roman"/>
          <w:sz w:val="24"/>
          <w:szCs w:val="24"/>
        </w:rPr>
        <w:t xml:space="preserve">See </w:t>
      </w:r>
      <w:r w:rsidRPr="00B53B44">
        <w:rPr>
          <w:rFonts w:ascii="Times New Roman" w:eastAsia="Times New Roman" w:hAnsi="Times New Roman" w:cs="Times New Roman"/>
          <w:i/>
          <w:sz w:val="24"/>
          <w:szCs w:val="24"/>
          <w:rPrChange w:id="83" w:author="Ana Bennett" w:date="2018-05-10T18:07:00Z">
            <w:rPr>
              <w:rFonts w:ascii="Times New Roman" w:eastAsia="Times New Roman" w:hAnsi="Times New Roman" w:cs="Times New Roman"/>
              <w:sz w:val="24"/>
              <w:szCs w:val="24"/>
            </w:rPr>
          </w:rPrChange>
        </w:rPr>
        <w:t>Appendix A</w:t>
      </w:r>
      <w:r>
        <w:rPr>
          <w:rFonts w:ascii="Times New Roman" w:eastAsia="Times New Roman" w:hAnsi="Times New Roman" w:cs="Times New Roman"/>
          <w:sz w:val="24"/>
          <w:szCs w:val="24"/>
        </w:rPr>
        <w:t xml:space="preserve"> for the word-initial and word-final phrases.</w:t>
      </w:r>
    </w:p>
    <w:p w14:paraId="0AB07FC0" w14:textId="77777777" w:rsidR="005178B5" w:rsidRDefault="000B061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Analysis</w:t>
      </w:r>
    </w:p>
    <w:p w14:paraId="3021AE0F" w14:textId="2468934F" w:rsidR="005178B5" w:rsidRDefault="000B06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conduct a series of ANOVAs to compare between pretest and posttest results within each age group in order to assess effects per age group, as well as between effects across age groups in order to assess the effects of age on pr</w:t>
      </w:r>
      <w:r>
        <w:rPr>
          <w:rFonts w:ascii="Times New Roman" w:eastAsia="Times New Roman" w:hAnsi="Times New Roman" w:cs="Times New Roman"/>
          <w:sz w:val="24"/>
          <w:szCs w:val="24"/>
        </w:rPr>
        <w:t>oficiency</w:t>
      </w:r>
      <w:ins w:id="84" w:author="Ana Bennett" w:date="2018-05-10T18:07:00Z">
        <w:r w:rsidR="00B53B44">
          <w:rPr>
            <w:rFonts w:ascii="Times New Roman" w:eastAsia="Times New Roman" w:hAnsi="Times New Roman" w:cs="Times New Roman"/>
            <w:sz w:val="24"/>
            <w:szCs w:val="24"/>
          </w:rPr>
          <w:t xml:space="preserve">. </w:t>
        </w:r>
      </w:ins>
      <w:commentRangeStart w:id="85"/>
      <w:del w:id="86" w:author="Ana Bennett" w:date="2018-05-10T18:07:00Z">
        <w:r w:rsidDel="00B53B44">
          <w:rPr>
            <w:rFonts w:ascii="Times New Roman" w:eastAsia="Times New Roman" w:hAnsi="Times New Roman" w:cs="Times New Roman"/>
            <w:sz w:val="24"/>
            <w:szCs w:val="24"/>
          </w:rPr>
          <w:delText xml:space="preserve"> </w:delText>
        </w:r>
        <w:r w:rsidDel="00B53B44">
          <w:rPr>
            <w:rFonts w:ascii="Times New Roman" w:eastAsia="Times New Roman" w:hAnsi="Times New Roman" w:cs="Times New Roman"/>
            <w:sz w:val="24"/>
            <w:szCs w:val="24"/>
          </w:rPr>
          <w:delText xml:space="preserve">(i.e., CPH). </w:delText>
        </w:r>
      </w:del>
      <w:r>
        <w:rPr>
          <w:rFonts w:ascii="Times New Roman" w:eastAsia="Times New Roman" w:hAnsi="Times New Roman" w:cs="Times New Roman"/>
          <w:sz w:val="24"/>
          <w:szCs w:val="24"/>
        </w:rPr>
        <w:t>We also want to compare the predictive power of the acoustic cues we measure in acoustic analysis on proficiency within and across age groups.</w:t>
      </w:r>
      <w:commentRangeEnd w:id="85"/>
      <w:r w:rsidR="00B53B44">
        <w:rPr>
          <w:rStyle w:val="CommentReference"/>
        </w:rPr>
        <w:commentReference w:id="85"/>
      </w:r>
    </w:p>
    <w:p w14:paraId="171F4FF7" w14:textId="7BC2B7A3" w:rsidR="005178B5" w:rsidRDefault="005178B5">
      <w:pPr>
        <w:spacing w:line="480" w:lineRule="auto"/>
        <w:ind w:firstLine="720"/>
        <w:rPr>
          <w:ins w:id="87" w:author="Ana Bennett" w:date="2018-05-10T18:07:00Z"/>
          <w:rFonts w:ascii="Times New Roman" w:eastAsia="Times New Roman" w:hAnsi="Times New Roman" w:cs="Times New Roman"/>
          <w:sz w:val="24"/>
          <w:szCs w:val="24"/>
        </w:rPr>
      </w:pPr>
    </w:p>
    <w:p w14:paraId="780BDD1A" w14:textId="77777777" w:rsidR="00B53B44" w:rsidRDefault="00B53B44">
      <w:pPr>
        <w:spacing w:line="480" w:lineRule="auto"/>
        <w:ind w:firstLine="720"/>
        <w:rPr>
          <w:rFonts w:ascii="Times New Roman" w:eastAsia="Times New Roman" w:hAnsi="Times New Roman" w:cs="Times New Roman"/>
          <w:sz w:val="24"/>
          <w:szCs w:val="24"/>
        </w:rPr>
      </w:pPr>
      <w:bookmarkStart w:id="88" w:name="_GoBack"/>
      <w:bookmarkEnd w:id="88"/>
    </w:p>
    <w:p w14:paraId="274B7A64" w14:textId="77777777" w:rsidR="005178B5" w:rsidRDefault="000B061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Start/End Dates</w:t>
      </w:r>
    </w:p>
    <w:p w14:paraId="15A328FF" w14:textId="77777777" w:rsidR="005178B5" w:rsidRDefault="000B06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 on the project begins on May XX and will end August XX, 2018. Additi</w:t>
      </w:r>
      <w:r>
        <w:rPr>
          <w:rFonts w:ascii="Times New Roman" w:eastAsia="Times New Roman" w:hAnsi="Times New Roman" w:cs="Times New Roman"/>
          <w:sz w:val="24"/>
          <w:szCs w:val="24"/>
        </w:rPr>
        <w:t>onal analysis of the data used in this study and further collection of data will continue throughout the 2018/2019 academic year.</w:t>
      </w:r>
    </w:p>
    <w:p w14:paraId="2F6869DF" w14:textId="77777777" w:rsidR="005178B5" w:rsidRDefault="005178B5">
      <w:pPr>
        <w:spacing w:line="480" w:lineRule="auto"/>
        <w:rPr>
          <w:rFonts w:ascii="Times New Roman" w:eastAsia="Times New Roman" w:hAnsi="Times New Roman" w:cs="Times New Roman"/>
          <w:sz w:val="24"/>
          <w:szCs w:val="24"/>
        </w:rPr>
      </w:pPr>
    </w:p>
    <w:p w14:paraId="53B2626F" w14:textId="77777777" w:rsidR="005178B5" w:rsidRDefault="000B061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Advisor Meeting Schedule</w:t>
      </w:r>
    </w:p>
    <w:p w14:paraId="7D770EAB" w14:textId="77777777" w:rsidR="005178B5" w:rsidRDefault="000B06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will consult with my advisors at least once a week for the duration of the project.</w:t>
      </w:r>
    </w:p>
    <w:p w14:paraId="5B7AA7DC" w14:textId="77777777" w:rsidR="005178B5" w:rsidRDefault="005178B5">
      <w:pPr>
        <w:spacing w:line="480" w:lineRule="auto"/>
        <w:rPr>
          <w:rFonts w:ascii="Times New Roman" w:eastAsia="Times New Roman" w:hAnsi="Times New Roman" w:cs="Times New Roman"/>
          <w:sz w:val="24"/>
          <w:szCs w:val="24"/>
        </w:rPr>
      </w:pPr>
    </w:p>
    <w:p w14:paraId="0B8698F0" w14:textId="77777777" w:rsidR="005178B5" w:rsidRDefault="000B061A">
      <w:pPr>
        <w:spacing w:line="480" w:lineRule="auto"/>
        <w:jc w:val="center"/>
        <w:rPr>
          <w:rFonts w:ascii="Times New Roman" w:eastAsia="Times New Roman" w:hAnsi="Times New Roman" w:cs="Times New Roman"/>
          <w:b/>
          <w:sz w:val="24"/>
          <w:szCs w:val="24"/>
        </w:rPr>
      </w:pPr>
      <w:r>
        <w:br w:type="page"/>
      </w:r>
    </w:p>
    <w:p w14:paraId="45A5E5E3" w14:textId="77777777" w:rsidR="005178B5" w:rsidRDefault="000B061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Ref</w:t>
      </w:r>
      <w:r>
        <w:rPr>
          <w:rFonts w:ascii="Times New Roman" w:eastAsia="Times New Roman" w:hAnsi="Times New Roman" w:cs="Times New Roman"/>
          <w:b/>
          <w:sz w:val="24"/>
          <w:szCs w:val="24"/>
        </w:rPr>
        <w:t>erences</w:t>
      </w:r>
    </w:p>
    <w:p w14:paraId="0870FFDF" w14:textId="77777777" w:rsidR="005178B5" w:rsidRDefault="000B061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 T. (2018). </w:t>
      </w:r>
      <w:r>
        <w:rPr>
          <w:rFonts w:ascii="Times New Roman" w:eastAsia="Times New Roman" w:hAnsi="Times New Roman" w:cs="Times New Roman"/>
          <w:i/>
          <w:sz w:val="24"/>
          <w:szCs w:val="24"/>
        </w:rPr>
        <w:t>Perceptual Training Program.</w:t>
      </w:r>
      <w:r>
        <w:rPr>
          <w:rFonts w:ascii="Times New Roman" w:eastAsia="Times New Roman" w:hAnsi="Times New Roman" w:cs="Times New Roman"/>
          <w:sz w:val="24"/>
          <w:szCs w:val="24"/>
        </w:rPr>
        <w:t xml:space="preserve"> Unpublished manuscript. </w:t>
      </w:r>
    </w:p>
    <w:p w14:paraId="7214CFA5" w14:textId="77777777" w:rsidR="005178B5" w:rsidRDefault="000B061A">
      <w:pPr>
        <w:spacing w:line="480" w:lineRule="auto"/>
        <w:ind w:left="720"/>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highlight w:val="white"/>
        </w:rPr>
        <w:t>Balusu</w:t>
      </w:r>
      <w:proofErr w:type="spellEnd"/>
      <w:r>
        <w:rPr>
          <w:rFonts w:ascii="Times New Roman" w:eastAsia="Times New Roman" w:hAnsi="Times New Roman" w:cs="Times New Roman"/>
          <w:sz w:val="24"/>
          <w:szCs w:val="24"/>
          <w:highlight w:val="white"/>
        </w:rPr>
        <w:t xml:space="preserve">, R. &amp; </w:t>
      </w:r>
      <w:proofErr w:type="spellStart"/>
      <w:r>
        <w:rPr>
          <w:rFonts w:ascii="Times New Roman" w:eastAsia="Times New Roman" w:hAnsi="Times New Roman" w:cs="Times New Roman"/>
          <w:sz w:val="24"/>
          <w:szCs w:val="24"/>
          <w:highlight w:val="white"/>
        </w:rPr>
        <w:t>Gafos</w:t>
      </w:r>
      <w:proofErr w:type="spellEnd"/>
      <w:r>
        <w:rPr>
          <w:rFonts w:ascii="Times New Roman" w:eastAsia="Times New Roman" w:hAnsi="Times New Roman" w:cs="Times New Roman"/>
          <w:sz w:val="24"/>
          <w:szCs w:val="24"/>
          <w:highlight w:val="white"/>
        </w:rPr>
        <w:t xml:space="preserve">, A. (2010). </w:t>
      </w:r>
      <w:proofErr w:type="spellStart"/>
      <w:r>
        <w:rPr>
          <w:rFonts w:ascii="Times New Roman" w:eastAsia="Times New Roman" w:hAnsi="Times New Roman" w:cs="Times New Roman"/>
          <w:i/>
          <w:sz w:val="24"/>
          <w:szCs w:val="24"/>
          <w:highlight w:val="white"/>
        </w:rPr>
        <w:t>Praat</w:t>
      </w:r>
      <w:proofErr w:type="spellEnd"/>
      <w:r>
        <w:rPr>
          <w:rFonts w:ascii="Times New Roman" w:eastAsia="Times New Roman" w:hAnsi="Times New Roman" w:cs="Times New Roman"/>
          <w:i/>
          <w:sz w:val="24"/>
          <w:szCs w:val="24"/>
          <w:highlight w:val="white"/>
        </w:rPr>
        <w:t xml:space="preserve"> User’s Guide: Measuring Duration and Formants.</w:t>
      </w:r>
      <w:r>
        <w:rPr>
          <w:rFonts w:ascii="Times New Roman" w:eastAsia="Times New Roman" w:hAnsi="Times New Roman" w:cs="Times New Roman"/>
          <w:sz w:val="24"/>
          <w:szCs w:val="24"/>
          <w:highlight w:val="white"/>
        </w:rPr>
        <w:t xml:space="preserve"> 1-9.</w:t>
      </w:r>
    </w:p>
    <w:p w14:paraId="236EF1A4" w14:textId="77777777" w:rsidR="005178B5" w:rsidRDefault="000B061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Bird, S., Wang, Q., </w:t>
      </w:r>
      <w:proofErr w:type="spellStart"/>
      <w:r>
        <w:rPr>
          <w:rFonts w:ascii="Times New Roman" w:eastAsia="Times New Roman" w:hAnsi="Times New Roman" w:cs="Times New Roman"/>
          <w:sz w:val="24"/>
          <w:szCs w:val="24"/>
        </w:rPr>
        <w:t>Onosson</w:t>
      </w:r>
      <w:proofErr w:type="spellEnd"/>
      <w:r>
        <w:rPr>
          <w:rFonts w:ascii="Times New Roman" w:eastAsia="Times New Roman" w:hAnsi="Times New Roman" w:cs="Times New Roman"/>
          <w:sz w:val="24"/>
          <w:szCs w:val="24"/>
        </w:rPr>
        <w:t xml:space="preserve">, S., &amp; Benner, A. (2015). </w:t>
      </w:r>
      <w:r>
        <w:rPr>
          <w:rFonts w:ascii="Times New Roman" w:eastAsia="Times New Roman" w:hAnsi="Times New Roman" w:cs="Times New Roman"/>
          <w:i/>
          <w:sz w:val="24"/>
          <w:szCs w:val="24"/>
        </w:rPr>
        <w:t>Acoustic Phonetics Lab Manual</w:t>
      </w:r>
      <w:r>
        <w:rPr>
          <w:rFonts w:ascii="Times New Roman" w:eastAsia="Times New Roman" w:hAnsi="Times New Roman" w:cs="Times New Roman"/>
          <w:sz w:val="24"/>
          <w:szCs w:val="24"/>
        </w:rPr>
        <w:t>. Depar</w:t>
      </w:r>
      <w:r>
        <w:rPr>
          <w:rFonts w:ascii="Times New Roman" w:eastAsia="Times New Roman" w:hAnsi="Times New Roman" w:cs="Times New Roman"/>
          <w:sz w:val="24"/>
          <w:szCs w:val="24"/>
        </w:rPr>
        <w:t>tment of Linguistics, University of Victoria. 1-82.</w:t>
      </w:r>
    </w:p>
    <w:p w14:paraId="7238EE6D" w14:textId="77777777" w:rsidR="005178B5" w:rsidRDefault="000B061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 A. Y., &amp; Li, D. C. (2000). English and Cantonese phonology in contrast: Explaining Cantonese ESL learners' English pronunciation problems. </w:t>
      </w:r>
      <w:r>
        <w:rPr>
          <w:rFonts w:ascii="Times New Roman" w:eastAsia="Times New Roman" w:hAnsi="Times New Roman" w:cs="Times New Roman"/>
          <w:i/>
          <w:sz w:val="24"/>
          <w:szCs w:val="24"/>
        </w:rPr>
        <w:t>Language Culture and Curriculum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(1), 67-85.</w:t>
      </w:r>
    </w:p>
    <w:p w14:paraId="0D1FC13D" w14:textId="77777777" w:rsidR="005178B5" w:rsidRDefault="000B061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Chen, H., Ch</w:t>
      </w:r>
      <w:r>
        <w:rPr>
          <w:rFonts w:ascii="Times New Roman" w:eastAsia="Times New Roman" w:hAnsi="Times New Roman" w:cs="Times New Roman"/>
          <w:sz w:val="24"/>
          <w:szCs w:val="24"/>
        </w:rPr>
        <w:t xml:space="preserve">u, R., Wang, L., Chan Wong, P. M. J., Chan K. Y., Chee, E., &amp; Wang, Q. (2012). Chapter 3: Acoustic Analysis of Consonants. </w:t>
      </w:r>
      <w:proofErr w:type="spellStart"/>
      <w:r>
        <w:rPr>
          <w:rFonts w:ascii="Times New Roman" w:eastAsia="Times New Roman" w:hAnsi="Times New Roman" w:cs="Times New Roman"/>
          <w:i/>
          <w:sz w:val="24"/>
          <w:szCs w:val="24"/>
        </w:rPr>
        <w:t>Praat</w:t>
      </w:r>
      <w:proofErr w:type="spellEnd"/>
      <w:r>
        <w:rPr>
          <w:rFonts w:ascii="Times New Roman" w:eastAsia="Times New Roman" w:hAnsi="Times New Roman" w:cs="Times New Roman"/>
          <w:i/>
          <w:sz w:val="24"/>
          <w:szCs w:val="24"/>
        </w:rPr>
        <w:t xml:space="preserve"> Beginners’ Manual</w:t>
      </w:r>
      <w:r>
        <w:rPr>
          <w:rFonts w:ascii="Times New Roman" w:eastAsia="Times New Roman" w:hAnsi="Times New Roman" w:cs="Times New Roman"/>
          <w:sz w:val="24"/>
          <w:szCs w:val="24"/>
        </w:rPr>
        <w:t>. Retrieved from http://ec-concord.ied.edu.hk/phonetics_and_phonology/wordpress/learning_website/chapter_3_con</w:t>
      </w:r>
      <w:r>
        <w:rPr>
          <w:rFonts w:ascii="Times New Roman" w:eastAsia="Times New Roman" w:hAnsi="Times New Roman" w:cs="Times New Roman"/>
          <w:sz w:val="24"/>
          <w:szCs w:val="24"/>
        </w:rPr>
        <w:t xml:space="preserve">sonants_new.htm </w:t>
      </w:r>
    </w:p>
    <w:p w14:paraId="1644FB88" w14:textId="77777777" w:rsidR="005178B5" w:rsidRDefault="000B061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Curtiss, S. (1977) </w:t>
      </w:r>
      <w:r>
        <w:rPr>
          <w:rFonts w:ascii="Times New Roman" w:eastAsia="Times New Roman" w:hAnsi="Times New Roman" w:cs="Times New Roman"/>
          <w:i/>
          <w:sz w:val="24"/>
          <w:szCs w:val="24"/>
        </w:rPr>
        <w:t>Genie: A psycholinguistic study of a modern day “wild child.”</w:t>
      </w:r>
      <w:r>
        <w:rPr>
          <w:rFonts w:ascii="Times New Roman" w:eastAsia="Times New Roman" w:hAnsi="Times New Roman" w:cs="Times New Roman"/>
          <w:sz w:val="24"/>
          <w:szCs w:val="24"/>
        </w:rPr>
        <w:t xml:space="preserve"> New York: Academic Press.</w:t>
      </w:r>
    </w:p>
    <w:p w14:paraId="6F7256FC" w14:textId="77777777" w:rsidR="005178B5" w:rsidRDefault="000B061A">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Derwing</w:t>
      </w:r>
      <w:proofErr w:type="spellEnd"/>
      <w:r>
        <w:rPr>
          <w:rFonts w:ascii="Times New Roman" w:eastAsia="Times New Roman" w:hAnsi="Times New Roman" w:cs="Times New Roman"/>
          <w:sz w:val="24"/>
          <w:szCs w:val="24"/>
        </w:rPr>
        <w:t xml:space="preserve">, T. M., &amp; Rossiter, M. J. (2002). ESL learners’ perceptions of their pronunciation needs and strategies. </w:t>
      </w:r>
      <w:r>
        <w:rPr>
          <w:rFonts w:ascii="Times New Roman" w:eastAsia="Times New Roman" w:hAnsi="Times New Roman" w:cs="Times New Roman"/>
          <w:i/>
          <w:sz w:val="24"/>
          <w:szCs w:val="24"/>
        </w:rPr>
        <w:t xml:space="preserve">System, 30, </w:t>
      </w:r>
      <w:r>
        <w:rPr>
          <w:rFonts w:ascii="Times New Roman" w:eastAsia="Times New Roman" w:hAnsi="Times New Roman" w:cs="Times New Roman"/>
          <w:sz w:val="24"/>
          <w:szCs w:val="24"/>
        </w:rPr>
        <w:t>155-166</w:t>
      </w:r>
      <w:r>
        <w:rPr>
          <w:rFonts w:ascii="Times New Roman" w:eastAsia="Times New Roman" w:hAnsi="Times New Roman" w:cs="Times New Roman"/>
          <w:sz w:val="24"/>
          <w:szCs w:val="24"/>
        </w:rPr>
        <w:t>.</w:t>
      </w:r>
    </w:p>
    <w:p w14:paraId="108005CC" w14:textId="77777777" w:rsidR="005178B5" w:rsidRDefault="000B061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Fuertes, J. N., </w:t>
      </w:r>
      <w:proofErr w:type="spellStart"/>
      <w:r>
        <w:rPr>
          <w:rFonts w:ascii="Times New Roman" w:eastAsia="Times New Roman" w:hAnsi="Times New Roman" w:cs="Times New Roman"/>
          <w:sz w:val="24"/>
          <w:szCs w:val="24"/>
          <w:highlight w:val="white"/>
        </w:rPr>
        <w:t>Gottdiener</w:t>
      </w:r>
      <w:proofErr w:type="spellEnd"/>
      <w:r>
        <w:rPr>
          <w:rFonts w:ascii="Times New Roman" w:eastAsia="Times New Roman" w:hAnsi="Times New Roman" w:cs="Times New Roman"/>
          <w:sz w:val="24"/>
          <w:szCs w:val="24"/>
          <w:highlight w:val="white"/>
        </w:rPr>
        <w:t xml:space="preserve">, W. H., Martin, H., Gilbert, T. C., &amp; Giles, H. (2012). A meta‐analysis of the effects of speakers' accents on interpersonal evaluations. </w:t>
      </w:r>
      <w:r>
        <w:rPr>
          <w:rFonts w:ascii="Times New Roman" w:eastAsia="Times New Roman" w:hAnsi="Times New Roman" w:cs="Times New Roman"/>
          <w:i/>
          <w:sz w:val="24"/>
          <w:szCs w:val="24"/>
          <w:highlight w:val="white"/>
        </w:rPr>
        <w:t>European Journal of Social Psychology</w:t>
      </w:r>
      <w:r>
        <w:rPr>
          <w:rFonts w:ascii="Times New Roman" w:eastAsia="Times New Roman" w:hAnsi="Times New Roman" w:cs="Times New Roman"/>
          <w:sz w:val="24"/>
          <w:szCs w:val="24"/>
          <w:highlight w:val="white"/>
        </w:rPr>
        <w:t>, </w:t>
      </w:r>
      <w:r>
        <w:rPr>
          <w:rFonts w:ascii="Times New Roman" w:eastAsia="Times New Roman" w:hAnsi="Times New Roman" w:cs="Times New Roman"/>
          <w:i/>
          <w:sz w:val="24"/>
          <w:szCs w:val="24"/>
          <w:highlight w:val="white"/>
        </w:rPr>
        <w:t>42</w:t>
      </w:r>
      <w:r>
        <w:rPr>
          <w:rFonts w:ascii="Times New Roman" w:eastAsia="Times New Roman" w:hAnsi="Times New Roman" w:cs="Times New Roman"/>
          <w:sz w:val="24"/>
          <w:szCs w:val="24"/>
          <w:highlight w:val="white"/>
        </w:rPr>
        <w:t>, 120-133.</w:t>
      </w:r>
    </w:p>
    <w:p w14:paraId="1A6B2D84" w14:textId="77777777" w:rsidR="005178B5" w:rsidRDefault="000B061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Gardner, R. C. (1979). Social psychological aspects of second language acquisition. In H. Giles &amp; R. St. Clair (Eds.), </w:t>
      </w:r>
      <w:r>
        <w:rPr>
          <w:rFonts w:ascii="Times New Roman" w:eastAsia="Times New Roman" w:hAnsi="Times New Roman" w:cs="Times New Roman"/>
          <w:i/>
          <w:sz w:val="24"/>
          <w:szCs w:val="24"/>
        </w:rPr>
        <w:t xml:space="preserve">Language and social psychology </w:t>
      </w:r>
      <w:r>
        <w:rPr>
          <w:rFonts w:ascii="Times New Roman" w:eastAsia="Times New Roman" w:hAnsi="Times New Roman" w:cs="Times New Roman"/>
          <w:sz w:val="24"/>
          <w:szCs w:val="24"/>
        </w:rPr>
        <w:t>(pp. 193-220). Oxford: Basil Blackwell.</w:t>
      </w:r>
    </w:p>
    <w:p w14:paraId="1CBDE298" w14:textId="77777777" w:rsidR="005178B5" w:rsidRDefault="000B061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Johnson, J. S., &amp; Newport, E. L. (1989). Critical period effects in second language learning: The influence of maturational state on the acquisition of English as a second language. </w:t>
      </w:r>
      <w:r>
        <w:rPr>
          <w:rFonts w:ascii="Times New Roman" w:eastAsia="Times New Roman" w:hAnsi="Times New Roman" w:cs="Times New Roman"/>
          <w:i/>
          <w:sz w:val="24"/>
          <w:szCs w:val="24"/>
        </w:rPr>
        <w:t>Cognitive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(1), 60-99.</w:t>
      </w:r>
    </w:p>
    <w:p w14:paraId="3BAA9931" w14:textId="77777777" w:rsidR="005178B5" w:rsidRDefault="000B061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Lenneberg, E. (1967). </w:t>
      </w:r>
      <w:r>
        <w:rPr>
          <w:rFonts w:ascii="Times New Roman" w:eastAsia="Times New Roman" w:hAnsi="Times New Roman" w:cs="Times New Roman"/>
          <w:i/>
          <w:sz w:val="24"/>
          <w:szCs w:val="24"/>
        </w:rPr>
        <w:t>Biological found</w:t>
      </w:r>
      <w:r>
        <w:rPr>
          <w:rFonts w:ascii="Times New Roman" w:eastAsia="Times New Roman" w:hAnsi="Times New Roman" w:cs="Times New Roman"/>
          <w:i/>
          <w:sz w:val="24"/>
          <w:szCs w:val="24"/>
        </w:rPr>
        <w:t>ations of language</w:t>
      </w:r>
      <w:r>
        <w:rPr>
          <w:rFonts w:ascii="Times New Roman" w:eastAsia="Times New Roman" w:hAnsi="Times New Roman" w:cs="Times New Roman"/>
          <w:sz w:val="24"/>
          <w:szCs w:val="24"/>
        </w:rPr>
        <w:t>. New York: Wiley.</w:t>
      </w:r>
    </w:p>
    <w:p w14:paraId="1AC3BA94" w14:textId="77777777" w:rsidR="005178B5" w:rsidRDefault="000B061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Newport, E., &amp; </w:t>
      </w:r>
      <w:proofErr w:type="spellStart"/>
      <w:r>
        <w:rPr>
          <w:rFonts w:ascii="Times New Roman" w:eastAsia="Times New Roman" w:hAnsi="Times New Roman" w:cs="Times New Roman"/>
          <w:sz w:val="24"/>
          <w:szCs w:val="24"/>
        </w:rPr>
        <w:t>Supalla</w:t>
      </w:r>
      <w:proofErr w:type="spellEnd"/>
      <w:r>
        <w:rPr>
          <w:rFonts w:ascii="Times New Roman" w:eastAsia="Times New Roman" w:hAnsi="Times New Roman" w:cs="Times New Roman"/>
          <w:sz w:val="24"/>
          <w:szCs w:val="24"/>
        </w:rPr>
        <w:t xml:space="preserve">, T. (1987). A critical period effect in the acquisition of a primary language. </w:t>
      </w:r>
    </w:p>
    <w:p w14:paraId="61D98812" w14:textId="77777777" w:rsidR="005178B5" w:rsidRDefault="000B061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Oyama</w:t>
      </w:r>
      <w:proofErr w:type="spellEnd"/>
      <w:r>
        <w:rPr>
          <w:rFonts w:ascii="Times New Roman" w:eastAsia="Times New Roman" w:hAnsi="Times New Roman" w:cs="Times New Roman"/>
          <w:sz w:val="24"/>
          <w:szCs w:val="24"/>
        </w:rPr>
        <w:t xml:space="preserve">, S. (1976). A sensitive period for the acquisition of a nonnative phonological system. </w:t>
      </w:r>
      <w:r>
        <w:rPr>
          <w:rFonts w:ascii="Times New Roman" w:eastAsia="Times New Roman" w:hAnsi="Times New Roman" w:cs="Times New Roman"/>
          <w:i/>
          <w:sz w:val="24"/>
          <w:szCs w:val="24"/>
        </w:rPr>
        <w:t>Journal of Psycholingui</w:t>
      </w:r>
      <w:r>
        <w:rPr>
          <w:rFonts w:ascii="Times New Roman" w:eastAsia="Times New Roman" w:hAnsi="Times New Roman" w:cs="Times New Roman"/>
          <w:i/>
          <w:sz w:val="24"/>
          <w:szCs w:val="24"/>
        </w:rPr>
        <w:t>stic Research</w:t>
      </w:r>
      <w:r>
        <w:rPr>
          <w:rFonts w:ascii="Times New Roman" w:eastAsia="Times New Roman" w:hAnsi="Times New Roman" w:cs="Times New Roman"/>
          <w:sz w:val="24"/>
          <w:szCs w:val="24"/>
        </w:rPr>
        <w:t>, 5, 261-285.</w:t>
      </w:r>
    </w:p>
    <w:p w14:paraId="7145FF3D" w14:textId="77777777" w:rsidR="005178B5" w:rsidRDefault="000B061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Pallier, C. (2007). Critical periods in language acquisition and language attrition. </w:t>
      </w:r>
      <w:r>
        <w:rPr>
          <w:rFonts w:ascii="Times New Roman" w:eastAsia="Times New Roman" w:hAnsi="Times New Roman" w:cs="Times New Roman"/>
          <w:i/>
          <w:sz w:val="24"/>
          <w:szCs w:val="24"/>
        </w:rPr>
        <w:t>Language attrition: Theoretical perspectives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33</w:t>
      </w:r>
      <w:r>
        <w:rPr>
          <w:rFonts w:ascii="Times New Roman" w:eastAsia="Times New Roman" w:hAnsi="Times New Roman" w:cs="Times New Roman"/>
          <w:sz w:val="24"/>
          <w:szCs w:val="24"/>
        </w:rPr>
        <w:t>.</w:t>
      </w:r>
    </w:p>
    <w:p w14:paraId="255DCC29" w14:textId="77777777" w:rsidR="005178B5" w:rsidRDefault="005178B5">
      <w:pPr>
        <w:spacing w:line="480" w:lineRule="auto"/>
        <w:ind w:left="720" w:hanging="720"/>
        <w:rPr>
          <w:rFonts w:ascii="Times New Roman" w:eastAsia="Times New Roman" w:hAnsi="Times New Roman" w:cs="Times New Roman"/>
          <w:sz w:val="24"/>
          <w:szCs w:val="24"/>
        </w:rPr>
      </w:pPr>
    </w:p>
    <w:p w14:paraId="1A6E0442" w14:textId="77777777" w:rsidR="005178B5" w:rsidRDefault="005178B5">
      <w:pPr>
        <w:spacing w:line="480" w:lineRule="auto"/>
        <w:ind w:left="720" w:hanging="720"/>
        <w:rPr>
          <w:rFonts w:ascii="Times New Roman" w:eastAsia="Times New Roman" w:hAnsi="Times New Roman" w:cs="Times New Roman"/>
          <w:sz w:val="24"/>
          <w:szCs w:val="24"/>
        </w:rPr>
      </w:pPr>
    </w:p>
    <w:p w14:paraId="09A616C5" w14:textId="77777777" w:rsidR="005178B5" w:rsidRDefault="000B061A">
      <w:pPr>
        <w:spacing w:line="480" w:lineRule="auto"/>
        <w:ind w:left="720" w:hanging="720"/>
        <w:rPr>
          <w:rFonts w:ascii="Times New Roman" w:eastAsia="Times New Roman" w:hAnsi="Times New Roman" w:cs="Times New Roman"/>
          <w:sz w:val="24"/>
          <w:szCs w:val="24"/>
          <w:highlight w:val="white"/>
        </w:rPr>
      </w:pPr>
      <w:r>
        <w:br w:type="page"/>
      </w:r>
    </w:p>
    <w:p w14:paraId="43C43F49" w14:textId="77777777" w:rsidR="005178B5" w:rsidRDefault="000B061A">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Appendix A: Training and Testing Phrases </w:t>
      </w:r>
      <w:r>
        <w:rPr>
          <w:rFonts w:ascii="Times New Roman" w:eastAsia="Times New Roman" w:hAnsi="Times New Roman" w:cs="Times New Roman"/>
          <w:sz w:val="24"/>
          <w:szCs w:val="24"/>
        </w:rPr>
        <w:t xml:space="preserve">(adapted from Terry Au,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w:t>
      </w:r>
    </w:p>
    <w:p w14:paraId="5ABCA471" w14:textId="77777777" w:rsidR="005178B5" w:rsidRDefault="000B061A">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Pair: /p/ - /b/</w:t>
      </w:r>
    </w:p>
    <w:tbl>
      <w:tblPr>
        <w:tblStyle w:val="a"/>
        <w:tblW w:w="57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8"/>
        <w:gridCol w:w="1448"/>
        <w:gridCol w:w="1419"/>
        <w:gridCol w:w="1419"/>
      </w:tblGrid>
      <w:tr w:rsidR="005178B5" w14:paraId="2DA73645" w14:textId="77777777">
        <w:tc>
          <w:tcPr>
            <w:tcW w:w="2896" w:type="dxa"/>
            <w:gridSpan w:val="2"/>
            <w:tcBorders>
              <w:bottom w:val="single" w:sz="4" w:space="0" w:color="000000"/>
            </w:tcBorders>
          </w:tcPr>
          <w:p w14:paraId="11FD637D"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Word-</w:t>
            </w:r>
            <w:r>
              <w:rPr>
                <w:rFonts w:ascii="Times New Roman" w:eastAsia="Times New Roman" w:hAnsi="Times New Roman" w:cs="Times New Roman"/>
                <w:b/>
              </w:rPr>
              <w:t xml:space="preserve">initial </w:t>
            </w:r>
          </w:p>
        </w:tc>
        <w:tc>
          <w:tcPr>
            <w:tcW w:w="2838" w:type="dxa"/>
            <w:gridSpan w:val="2"/>
            <w:tcBorders>
              <w:bottom w:val="single" w:sz="4" w:space="0" w:color="000000"/>
            </w:tcBorders>
          </w:tcPr>
          <w:p w14:paraId="40DE5D1F"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 xml:space="preserve">Word-final </w:t>
            </w:r>
          </w:p>
        </w:tc>
      </w:tr>
      <w:tr w:rsidR="005178B5" w14:paraId="362F2839" w14:textId="77777777">
        <w:trPr>
          <w:trHeight w:val="2900"/>
        </w:trPr>
        <w:tc>
          <w:tcPr>
            <w:tcW w:w="1448" w:type="dxa"/>
            <w:tcBorders>
              <w:right w:val="nil"/>
            </w:tcBorders>
          </w:tcPr>
          <w:p w14:paraId="02D9BDE7"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 xml:space="preserve">I say pack*. </w:t>
            </w:r>
          </w:p>
          <w:p w14:paraId="7656E94F"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I say pay*.</w:t>
            </w:r>
          </w:p>
          <w:p w14:paraId="7F4163D9"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 xml:space="preserve">I say peak*. </w:t>
            </w:r>
          </w:p>
          <w:p w14:paraId="0AA07F2F"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 xml:space="preserve">I say pet*. </w:t>
            </w:r>
          </w:p>
          <w:p w14:paraId="4A3BF196"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 xml:space="preserve">I say pill*. </w:t>
            </w:r>
          </w:p>
        </w:tc>
        <w:tc>
          <w:tcPr>
            <w:tcW w:w="1448" w:type="dxa"/>
            <w:tcBorders>
              <w:left w:val="nil"/>
            </w:tcBorders>
          </w:tcPr>
          <w:p w14:paraId="78AFD437"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back*.</w:t>
            </w:r>
          </w:p>
          <w:p w14:paraId="0C6D4230"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I say bay*</w:t>
            </w:r>
          </w:p>
          <w:p w14:paraId="5690D6D2"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 xml:space="preserve">I say beak*. </w:t>
            </w:r>
          </w:p>
          <w:p w14:paraId="0D8E16A6"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 xml:space="preserve">I say bet*. </w:t>
            </w:r>
          </w:p>
          <w:p w14:paraId="1F07A869"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bill*.</w:t>
            </w:r>
          </w:p>
        </w:tc>
        <w:tc>
          <w:tcPr>
            <w:tcW w:w="1419" w:type="dxa"/>
            <w:tcBorders>
              <w:right w:val="nil"/>
            </w:tcBorders>
          </w:tcPr>
          <w:p w14:paraId="03D49047"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I say cap*.</w:t>
            </w:r>
          </w:p>
          <w:p w14:paraId="0CAF95E4"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lap*.</w:t>
            </w:r>
          </w:p>
          <w:p w14:paraId="4715F1BE"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nip*.</w:t>
            </w:r>
          </w:p>
          <w:p w14:paraId="2FE7DC6B"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rope*.</w:t>
            </w:r>
          </w:p>
          <w:p w14:paraId="6CFFB8E7"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cop.</w:t>
            </w:r>
          </w:p>
          <w:p w14:paraId="2965736D"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I say cup.</w:t>
            </w:r>
          </w:p>
          <w:p w14:paraId="3409D9AA"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mop.</w:t>
            </w:r>
          </w:p>
          <w:p w14:paraId="78F02A04"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nap.</w:t>
            </w:r>
          </w:p>
          <w:p w14:paraId="3088E4CC"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rip.</w:t>
            </w:r>
          </w:p>
          <w:p w14:paraId="0EBE3E01"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I say tap.</w:t>
            </w:r>
          </w:p>
        </w:tc>
        <w:tc>
          <w:tcPr>
            <w:tcW w:w="1419" w:type="dxa"/>
            <w:tcBorders>
              <w:left w:val="nil"/>
            </w:tcBorders>
          </w:tcPr>
          <w:p w14:paraId="335D6250"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I say cab*.</w:t>
            </w:r>
          </w:p>
          <w:p w14:paraId="20916883"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lab*.</w:t>
            </w:r>
          </w:p>
          <w:p w14:paraId="05632E14"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nib*.</w:t>
            </w:r>
          </w:p>
          <w:p w14:paraId="48EB697E"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robe*.</w:t>
            </w:r>
          </w:p>
          <w:p w14:paraId="0A3AD168"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cob.</w:t>
            </w:r>
          </w:p>
          <w:p w14:paraId="0D8032F7"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I say cub.</w:t>
            </w:r>
          </w:p>
          <w:p w14:paraId="0A2FD958"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 xml:space="preserve">I say mob. </w:t>
            </w:r>
          </w:p>
          <w:p w14:paraId="68B1AD81"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nab.</w:t>
            </w:r>
          </w:p>
          <w:p w14:paraId="035A11F9"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rib.</w:t>
            </w:r>
          </w:p>
          <w:p w14:paraId="31702459"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I say tab.</w:t>
            </w:r>
          </w:p>
        </w:tc>
      </w:tr>
    </w:tbl>
    <w:p w14:paraId="4A26EDE5" w14:textId="77777777" w:rsidR="005178B5" w:rsidRDefault="000B061A">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Pair: /t/ - /d/</w:t>
      </w:r>
    </w:p>
    <w:tbl>
      <w:tblPr>
        <w:tblStyle w:val="a0"/>
        <w:tblW w:w="57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2"/>
        <w:gridCol w:w="1509"/>
        <w:gridCol w:w="1380"/>
        <w:gridCol w:w="1438"/>
      </w:tblGrid>
      <w:tr w:rsidR="005178B5" w14:paraId="747EDDFB" w14:textId="77777777">
        <w:tc>
          <w:tcPr>
            <w:tcW w:w="2961" w:type="dxa"/>
            <w:gridSpan w:val="2"/>
            <w:tcBorders>
              <w:bottom w:val="single" w:sz="4" w:space="0" w:color="000000"/>
            </w:tcBorders>
          </w:tcPr>
          <w:p w14:paraId="52814634"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 xml:space="preserve">Word-initial </w:t>
            </w:r>
          </w:p>
        </w:tc>
        <w:tc>
          <w:tcPr>
            <w:tcW w:w="2818" w:type="dxa"/>
            <w:gridSpan w:val="2"/>
            <w:tcBorders>
              <w:bottom w:val="single" w:sz="4" w:space="0" w:color="000000"/>
            </w:tcBorders>
          </w:tcPr>
          <w:p w14:paraId="446F14D4"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 xml:space="preserve">Word-final </w:t>
            </w:r>
          </w:p>
        </w:tc>
      </w:tr>
      <w:tr w:rsidR="005178B5" w14:paraId="206CD28F" w14:textId="77777777">
        <w:trPr>
          <w:trHeight w:val="2840"/>
        </w:trPr>
        <w:tc>
          <w:tcPr>
            <w:tcW w:w="1452" w:type="dxa"/>
            <w:tcBorders>
              <w:right w:val="nil"/>
            </w:tcBorders>
          </w:tcPr>
          <w:p w14:paraId="4216E5A3"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teal*.</w:t>
            </w:r>
          </w:p>
          <w:p w14:paraId="03747702"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tie*.</w:t>
            </w:r>
          </w:p>
          <w:p w14:paraId="26064492"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I say time*.</w:t>
            </w:r>
          </w:p>
          <w:p w14:paraId="59815B65"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tone*.</w:t>
            </w:r>
          </w:p>
          <w:p w14:paraId="529C2109"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tuck*.</w:t>
            </w:r>
          </w:p>
        </w:tc>
        <w:tc>
          <w:tcPr>
            <w:tcW w:w="1509" w:type="dxa"/>
            <w:tcBorders>
              <w:left w:val="nil"/>
            </w:tcBorders>
          </w:tcPr>
          <w:p w14:paraId="4AAC2CF6"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deal*.</w:t>
            </w:r>
          </w:p>
          <w:p w14:paraId="4A45B946"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die*.</w:t>
            </w:r>
          </w:p>
          <w:p w14:paraId="6FE19F73"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I say dime*.</w:t>
            </w:r>
          </w:p>
          <w:p w14:paraId="3DAEE3A2"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done*.</w:t>
            </w:r>
          </w:p>
          <w:p w14:paraId="795F8435"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duck*.</w:t>
            </w:r>
          </w:p>
        </w:tc>
        <w:tc>
          <w:tcPr>
            <w:tcW w:w="1380" w:type="dxa"/>
            <w:tcBorders>
              <w:right w:val="nil"/>
            </w:tcBorders>
          </w:tcPr>
          <w:p w14:paraId="605FD499"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 xml:space="preserve">I say bet*. </w:t>
            </w:r>
          </w:p>
          <w:p w14:paraId="576BC86C"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 xml:space="preserve">I say bit*. </w:t>
            </w:r>
          </w:p>
          <w:p w14:paraId="5CF4C514"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I say fat*.</w:t>
            </w:r>
          </w:p>
          <w:p w14:paraId="3539750C"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fate*.</w:t>
            </w:r>
          </w:p>
          <w:p w14:paraId="784C0C99"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I say bat.</w:t>
            </w:r>
          </w:p>
          <w:p w14:paraId="188C2F1D"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coat.</w:t>
            </w:r>
          </w:p>
          <w:p w14:paraId="54F823CE"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I say feet.</w:t>
            </w:r>
          </w:p>
          <w:p w14:paraId="4E827F7C"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got.</w:t>
            </w:r>
          </w:p>
          <w:p w14:paraId="7F61963A"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mat.</w:t>
            </w:r>
          </w:p>
          <w:p w14:paraId="5DCD3BA2"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not.</w:t>
            </w:r>
          </w:p>
        </w:tc>
        <w:tc>
          <w:tcPr>
            <w:tcW w:w="1438" w:type="dxa"/>
            <w:tcBorders>
              <w:left w:val="nil"/>
            </w:tcBorders>
          </w:tcPr>
          <w:p w14:paraId="2575ACC4"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bed*.</w:t>
            </w:r>
          </w:p>
          <w:p w14:paraId="2E7198CC"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bid*.</w:t>
            </w:r>
          </w:p>
          <w:p w14:paraId="56FF896C"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I say fad*.</w:t>
            </w:r>
          </w:p>
          <w:p w14:paraId="2447E0BC"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fade*.</w:t>
            </w:r>
          </w:p>
          <w:p w14:paraId="7485405F"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I say bad.</w:t>
            </w:r>
          </w:p>
          <w:p w14:paraId="37035F91"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code.</w:t>
            </w:r>
          </w:p>
          <w:p w14:paraId="17761C9D"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I say feed.</w:t>
            </w:r>
          </w:p>
          <w:p w14:paraId="29346BD5"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 xml:space="preserve">I </w:t>
            </w:r>
            <w:r>
              <w:rPr>
                <w:rFonts w:ascii="Times New Roman" w:eastAsia="Times New Roman" w:hAnsi="Times New Roman" w:cs="Times New Roman"/>
              </w:rPr>
              <w:t>say god.</w:t>
            </w:r>
          </w:p>
          <w:p w14:paraId="5B199814"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mad.</w:t>
            </w:r>
          </w:p>
          <w:p w14:paraId="7FEC1EF6"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nod.</w:t>
            </w:r>
          </w:p>
        </w:tc>
      </w:tr>
    </w:tbl>
    <w:p w14:paraId="09D66FED" w14:textId="77777777" w:rsidR="005178B5" w:rsidRDefault="000B061A">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Pair: /k/ - /ɡ/</w:t>
      </w:r>
    </w:p>
    <w:tbl>
      <w:tblPr>
        <w:tblStyle w:val="a1"/>
        <w:tblW w:w="5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8"/>
        <w:gridCol w:w="1421"/>
        <w:gridCol w:w="1376"/>
        <w:gridCol w:w="1554"/>
      </w:tblGrid>
      <w:tr w:rsidR="005178B5" w14:paraId="780448E5" w14:textId="77777777">
        <w:tc>
          <w:tcPr>
            <w:tcW w:w="2979" w:type="dxa"/>
            <w:gridSpan w:val="2"/>
            <w:tcBorders>
              <w:bottom w:val="single" w:sz="4" w:space="0" w:color="000000"/>
            </w:tcBorders>
          </w:tcPr>
          <w:p w14:paraId="02907E84"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 xml:space="preserve">Word-initial </w:t>
            </w:r>
          </w:p>
        </w:tc>
        <w:tc>
          <w:tcPr>
            <w:tcW w:w="2930" w:type="dxa"/>
            <w:gridSpan w:val="2"/>
            <w:tcBorders>
              <w:bottom w:val="single" w:sz="4" w:space="0" w:color="000000"/>
            </w:tcBorders>
          </w:tcPr>
          <w:p w14:paraId="7C522FE4"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 xml:space="preserve">Word-final </w:t>
            </w:r>
          </w:p>
        </w:tc>
      </w:tr>
      <w:tr w:rsidR="005178B5" w14:paraId="1EB32EFC" w14:textId="77777777">
        <w:tc>
          <w:tcPr>
            <w:tcW w:w="1558" w:type="dxa"/>
            <w:tcBorders>
              <w:right w:val="nil"/>
            </w:tcBorders>
          </w:tcPr>
          <w:p w14:paraId="576D6EE7"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cane*.</w:t>
            </w:r>
          </w:p>
          <w:p w14:paraId="1C447B8C"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cap*.</w:t>
            </w:r>
          </w:p>
          <w:p w14:paraId="0A44655B"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coat*.</w:t>
            </w:r>
          </w:p>
          <w:p w14:paraId="7CF11013"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con*.</w:t>
            </w:r>
          </w:p>
          <w:p w14:paraId="470295B3"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I say cot*.</w:t>
            </w:r>
          </w:p>
        </w:tc>
        <w:tc>
          <w:tcPr>
            <w:tcW w:w="1421" w:type="dxa"/>
            <w:tcBorders>
              <w:left w:val="nil"/>
            </w:tcBorders>
          </w:tcPr>
          <w:p w14:paraId="4935C3FA"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gain*.</w:t>
            </w:r>
          </w:p>
          <w:p w14:paraId="2EAC2065"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gap*.</w:t>
            </w:r>
          </w:p>
          <w:p w14:paraId="1C637C9D"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goat*.</w:t>
            </w:r>
          </w:p>
          <w:p w14:paraId="2FB0562C"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gone*.</w:t>
            </w:r>
          </w:p>
          <w:p w14:paraId="1AE6A63C"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I say got*.</w:t>
            </w:r>
          </w:p>
        </w:tc>
        <w:tc>
          <w:tcPr>
            <w:tcW w:w="1376" w:type="dxa"/>
            <w:tcBorders>
              <w:right w:val="nil"/>
            </w:tcBorders>
          </w:tcPr>
          <w:p w14:paraId="1D8413E1"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 xml:space="preserve">I say dock*. </w:t>
            </w:r>
          </w:p>
          <w:p w14:paraId="6EFB6E89"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duck*.</w:t>
            </w:r>
          </w:p>
          <w:p w14:paraId="3ECC68C4"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jock*.</w:t>
            </w:r>
          </w:p>
          <w:p w14:paraId="42DC0FBA"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peck*.</w:t>
            </w:r>
          </w:p>
          <w:p w14:paraId="0F543B53"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I say back.</w:t>
            </w:r>
          </w:p>
          <w:p w14:paraId="2D749015"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lock.</w:t>
            </w:r>
          </w:p>
          <w:p w14:paraId="6BC8408E"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muck.</w:t>
            </w:r>
          </w:p>
          <w:p w14:paraId="7C617A00"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I say pick.</w:t>
            </w:r>
          </w:p>
          <w:p w14:paraId="429239ED"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rack.</w:t>
            </w:r>
          </w:p>
          <w:p w14:paraId="7EC51089"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tack.</w:t>
            </w:r>
          </w:p>
        </w:tc>
        <w:tc>
          <w:tcPr>
            <w:tcW w:w="1554" w:type="dxa"/>
            <w:tcBorders>
              <w:left w:val="nil"/>
            </w:tcBorders>
          </w:tcPr>
          <w:p w14:paraId="691856FF"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I say dog*.</w:t>
            </w:r>
          </w:p>
          <w:p w14:paraId="65CE5EF5"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dug*.</w:t>
            </w:r>
          </w:p>
          <w:p w14:paraId="391DD38B"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jog*.</w:t>
            </w:r>
          </w:p>
          <w:p w14:paraId="48493C9C"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peg*.</w:t>
            </w:r>
          </w:p>
          <w:p w14:paraId="3CA70098"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I say bag.</w:t>
            </w:r>
          </w:p>
          <w:p w14:paraId="6DCE8B7A"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log.</w:t>
            </w:r>
          </w:p>
          <w:p w14:paraId="27C9B35E"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mug.</w:t>
            </w:r>
          </w:p>
          <w:p w14:paraId="7FF2F449" w14:textId="77777777" w:rsidR="005178B5" w:rsidRDefault="000B061A">
            <w:pPr>
              <w:rPr>
                <w:rFonts w:ascii="Times New Roman" w:eastAsia="Times New Roman" w:hAnsi="Times New Roman" w:cs="Times New Roman"/>
                <w:b/>
              </w:rPr>
            </w:pPr>
            <w:r>
              <w:rPr>
                <w:rFonts w:ascii="Times New Roman" w:eastAsia="Times New Roman" w:hAnsi="Times New Roman" w:cs="Times New Roman"/>
                <w:b/>
              </w:rPr>
              <w:t>I say pig.</w:t>
            </w:r>
          </w:p>
          <w:p w14:paraId="26929E3D"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rag.</w:t>
            </w:r>
          </w:p>
          <w:p w14:paraId="61CD5E9A" w14:textId="77777777" w:rsidR="005178B5" w:rsidRDefault="000B061A">
            <w:pPr>
              <w:rPr>
                <w:rFonts w:ascii="Times New Roman" w:eastAsia="Times New Roman" w:hAnsi="Times New Roman" w:cs="Times New Roman"/>
              </w:rPr>
            </w:pPr>
            <w:r>
              <w:rPr>
                <w:rFonts w:ascii="Times New Roman" w:eastAsia="Times New Roman" w:hAnsi="Times New Roman" w:cs="Times New Roman"/>
              </w:rPr>
              <w:t>I say tag.</w:t>
            </w:r>
          </w:p>
        </w:tc>
      </w:tr>
    </w:tbl>
    <w:p w14:paraId="5B1E48BF" w14:textId="77777777" w:rsidR="005178B5" w:rsidRDefault="000B061A">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Untrained words.  Boldfaced = Items used in assessing production as well as perception. </w:t>
      </w:r>
    </w:p>
    <w:sectPr w:rsidR="005178B5">
      <w:headerReference w:type="default" r:id="rId9"/>
      <w:headerReference w:type="first" r:id="rId10"/>
      <w:footerReference w:type="first" r:id="rId11"/>
      <w:pgSz w:w="12240" w:h="15840"/>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a Bennett" w:date="2018-05-10T17:44:00Z" w:initials="AB">
    <w:p w14:paraId="3F026021" w14:textId="77777777" w:rsidR="00200038" w:rsidRDefault="00200038">
      <w:pPr>
        <w:pStyle w:val="CommentText"/>
      </w:pPr>
      <w:r>
        <w:rPr>
          <w:rStyle w:val="CommentReference"/>
        </w:rPr>
        <w:annotationRef/>
      </w:r>
    </w:p>
  </w:comment>
  <w:comment w:id="1" w:author="Ana Bennett" w:date="2018-05-10T17:44:00Z" w:initials="AB">
    <w:p w14:paraId="592EB7BD" w14:textId="77777777" w:rsidR="00200038" w:rsidRDefault="00200038">
      <w:pPr>
        <w:pStyle w:val="CommentText"/>
      </w:pPr>
      <w:r>
        <w:rPr>
          <w:rStyle w:val="CommentReference"/>
        </w:rPr>
        <w:annotationRef/>
      </w:r>
      <w:r>
        <w:t>Great title!</w:t>
      </w:r>
    </w:p>
  </w:comment>
  <w:comment w:id="3" w:author="Ana Bennett" w:date="2018-05-10T17:45:00Z" w:initials="AB">
    <w:p w14:paraId="704BC11F" w14:textId="77777777" w:rsidR="00200038" w:rsidRDefault="00200038">
      <w:pPr>
        <w:pStyle w:val="CommentText"/>
      </w:pPr>
      <w:r>
        <w:rPr>
          <w:rStyle w:val="CommentReference"/>
        </w:rPr>
        <w:annotationRef/>
      </w:r>
      <w:r>
        <w:t xml:space="preserve">Specify what type of professor </w:t>
      </w:r>
    </w:p>
  </w:comment>
  <w:comment w:id="40" w:author="Ana Bennett" w:date="2018-05-10T17:51:00Z" w:initials="AB">
    <w:p w14:paraId="4C22477A" w14:textId="3AB6F597" w:rsidR="001A6B56" w:rsidRDefault="001A6B56">
      <w:pPr>
        <w:pStyle w:val="CommentText"/>
      </w:pPr>
      <w:r>
        <w:rPr>
          <w:rStyle w:val="CommentReference"/>
        </w:rPr>
        <w:annotationRef/>
      </w:r>
      <w:r>
        <w:t>Maybe briefly mention how Terry trained different age groups</w:t>
      </w:r>
    </w:p>
  </w:comment>
  <w:comment w:id="41" w:author="Ana Bennett" w:date="2018-05-10T17:52:00Z" w:initials="AB">
    <w:p w14:paraId="3F36DAA0" w14:textId="4E295AC3" w:rsidR="00C320F3" w:rsidRDefault="00C320F3">
      <w:pPr>
        <w:pStyle w:val="CommentText"/>
      </w:pPr>
      <w:r>
        <w:rPr>
          <w:rStyle w:val="CommentReference"/>
        </w:rPr>
        <w:annotationRef/>
      </w:r>
      <w:r>
        <w:t>Good first paragraph! Don’t forget to cite your sources</w:t>
      </w:r>
    </w:p>
  </w:comment>
  <w:comment w:id="62" w:author="Ana Bennett" w:date="2018-05-10T17:58:00Z" w:initials="AB">
    <w:p w14:paraId="603D8E00" w14:textId="237D40F5" w:rsidR="00066062" w:rsidRDefault="00066062">
      <w:pPr>
        <w:pStyle w:val="CommentText"/>
      </w:pPr>
      <w:r>
        <w:rPr>
          <w:rStyle w:val="CommentReference"/>
        </w:rPr>
        <w:annotationRef/>
      </w:r>
      <w:r>
        <w:t xml:space="preserve">Not quite sure what you mean by this </w:t>
      </w:r>
    </w:p>
  </w:comment>
  <w:comment w:id="63" w:author="Ana Bennett" w:date="2018-05-10T17:59:00Z" w:initials="AB">
    <w:p w14:paraId="77938BF3" w14:textId="16CB278D" w:rsidR="00E63686" w:rsidRDefault="00E63686">
      <w:pPr>
        <w:pStyle w:val="CommentText"/>
      </w:pPr>
      <w:r>
        <w:rPr>
          <w:rStyle w:val="CommentReference"/>
        </w:rPr>
        <w:annotationRef/>
      </w:r>
      <w:r>
        <w:t xml:space="preserve">A bit unclear </w:t>
      </w:r>
    </w:p>
  </w:comment>
  <w:comment w:id="71" w:author="Ana Bennett" w:date="2018-05-10T18:02:00Z" w:initials="AB">
    <w:p w14:paraId="6F28215F" w14:textId="30E6E293" w:rsidR="00AA3D1D" w:rsidRDefault="00AA3D1D">
      <w:pPr>
        <w:pStyle w:val="CommentText"/>
      </w:pPr>
      <w:r>
        <w:rPr>
          <w:rStyle w:val="CommentReference"/>
        </w:rPr>
        <w:annotationRef/>
      </w:r>
      <w:r>
        <w:t xml:space="preserve">Sounds a bit odd; is this the correct way to distinguish this group of individuals? </w:t>
      </w:r>
    </w:p>
  </w:comment>
  <w:comment w:id="73" w:author="Ana Bennett" w:date="2018-05-10T18:05:00Z" w:initials="AB">
    <w:p w14:paraId="5649CC6E" w14:textId="51E7ECA1" w:rsidR="00915DE5" w:rsidRDefault="00915DE5">
      <w:pPr>
        <w:pStyle w:val="CommentText"/>
      </w:pPr>
      <w:r>
        <w:rPr>
          <w:rStyle w:val="CommentReference"/>
        </w:rPr>
        <w:annotationRef/>
      </w:r>
      <w:r>
        <w:t>This is just an assumption, we need acoustic analysis to know for sure</w:t>
      </w:r>
    </w:p>
  </w:comment>
  <w:comment w:id="74" w:author="Ana Bennett" w:date="2018-05-10T18:05:00Z" w:initials="AB">
    <w:p w14:paraId="496DBFFE" w14:textId="1C8889BD" w:rsidR="00915DE5" w:rsidRDefault="00915DE5">
      <w:pPr>
        <w:pStyle w:val="CommentText"/>
      </w:pPr>
      <w:r>
        <w:rPr>
          <w:rStyle w:val="CommentReference"/>
        </w:rPr>
        <w:annotationRef/>
      </w:r>
      <w:r>
        <w:t xml:space="preserve">Same as with aspiration </w:t>
      </w:r>
    </w:p>
  </w:comment>
  <w:comment w:id="79" w:author="Ana Bennett" w:date="2018-05-10T18:06:00Z" w:initials="AB">
    <w:p w14:paraId="0F894DD0" w14:textId="58AE35DF" w:rsidR="00732C1D" w:rsidRDefault="00732C1D">
      <w:pPr>
        <w:pStyle w:val="CommentText"/>
      </w:pPr>
      <w:r>
        <w:rPr>
          <w:rStyle w:val="CommentReference"/>
        </w:rPr>
        <w:annotationRef/>
      </w:r>
      <w:r>
        <w:t>All of the adolescent data (9 – 13)</w:t>
      </w:r>
    </w:p>
  </w:comment>
  <w:comment w:id="85" w:author="Ana Bennett" w:date="2018-05-10T18:07:00Z" w:initials="AB">
    <w:p w14:paraId="5AE81105" w14:textId="31D2B6FC" w:rsidR="00B53B44" w:rsidRDefault="00B53B44">
      <w:pPr>
        <w:pStyle w:val="CommentText"/>
      </w:pPr>
      <w:r>
        <w:rPr>
          <w:rStyle w:val="CommentReference"/>
        </w:rPr>
        <w:annotationRef/>
      </w:r>
      <w:r>
        <w:t>How will we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026021" w15:done="0"/>
  <w15:commentEx w15:paraId="592EB7BD" w15:done="0"/>
  <w15:commentEx w15:paraId="704BC11F" w15:done="0"/>
  <w15:commentEx w15:paraId="4C22477A" w15:done="0"/>
  <w15:commentEx w15:paraId="3F36DAA0" w15:done="0"/>
  <w15:commentEx w15:paraId="603D8E00" w15:done="0"/>
  <w15:commentEx w15:paraId="77938BF3" w15:done="0"/>
  <w15:commentEx w15:paraId="6F28215F" w15:done="0"/>
  <w15:commentEx w15:paraId="5649CC6E" w15:done="0"/>
  <w15:commentEx w15:paraId="496DBFFE" w15:done="0"/>
  <w15:commentEx w15:paraId="0F894DD0" w15:done="0"/>
  <w15:commentEx w15:paraId="5AE811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2EB7BD" w16cid:durableId="1E9F0395"/>
  <w16cid:commentId w16cid:paraId="704BC11F" w16cid:durableId="1E9F03A0"/>
  <w16cid:commentId w16cid:paraId="4C22477A" w16cid:durableId="1E9F052E"/>
  <w16cid:commentId w16cid:paraId="3F36DAA0" w16cid:durableId="1E9F056A"/>
  <w16cid:commentId w16cid:paraId="603D8E00" w16cid:durableId="1E9F06BE"/>
  <w16cid:commentId w16cid:paraId="77938BF3" w16cid:durableId="1E9F06F3"/>
  <w16cid:commentId w16cid:paraId="6F28215F" w16cid:durableId="1E9F07B3"/>
  <w16cid:commentId w16cid:paraId="5649CC6E" w16cid:durableId="1E9F086C"/>
  <w16cid:commentId w16cid:paraId="496DBFFE" w16cid:durableId="1E9F0881"/>
  <w16cid:commentId w16cid:paraId="0F894DD0" w16cid:durableId="1E9F089E"/>
  <w16cid:commentId w16cid:paraId="5AE81105" w16cid:durableId="1E9F08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AA72F" w14:textId="77777777" w:rsidR="000B061A" w:rsidRDefault="000B061A">
      <w:pPr>
        <w:spacing w:line="240" w:lineRule="auto"/>
      </w:pPr>
      <w:r>
        <w:separator/>
      </w:r>
    </w:p>
  </w:endnote>
  <w:endnote w:type="continuationSeparator" w:id="0">
    <w:p w14:paraId="31C19DA4" w14:textId="77777777" w:rsidR="000B061A" w:rsidRDefault="000B06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8ED85" w14:textId="77777777" w:rsidR="005178B5" w:rsidRDefault="005178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B5E12" w14:textId="77777777" w:rsidR="000B061A" w:rsidRDefault="000B061A">
      <w:pPr>
        <w:spacing w:line="240" w:lineRule="auto"/>
      </w:pPr>
      <w:r>
        <w:separator/>
      </w:r>
    </w:p>
  </w:footnote>
  <w:footnote w:type="continuationSeparator" w:id="0">
    <w:p w14:paraId="1D462A37" w14:textId="77777777" w:rsidR="000B061A" w:rsidRDefault="000B06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47662" w14:textId="77777777" w:rsidR="005178B5" w:rsidRDefault="005178B5">
    <w:pPr>
      <w:rPr>
        <w:rFonts w:ascii="Times New Roman" w:eastAsia="Times New Roman" w:hAnsi="Times New Roman" w:cs="Times New Roman"/>
        <w:sz w:val="24"/>
        <w:szCs w:val="24"/>
      </w:rPr>
    </w:pPr>
  </w:p>
  <w:p w14:paraId="078E5683" w14:textId="77777777" w:rsidR="005178B5" w:rsidRDefault="000B061A">
    <w:pPr>
      <w:rPr>
        <w:rFonts w:ascii="Times New Roman" w:eastAsia="Times New Roman" w:hAnsi="Times New Roman" w:cs="Times New Roman"/>
        <w:sz w:val="24"/>
        <w:szCs w:val="24"/>
      </w:rPr>
    </w:pPr>
    <w:r>
      <w:rPr>
        <w:rFonts w:ascii="Times New Roman" w:eastAsia="Times New Roman" w:hAnsi="Times New Roman" w:cs="Times New Roman"/>
        <w:sz w:val="24"/>
        <w:szCs w:val="24"/>
      </w:rPr>
      <w:t>Running Head: EFFECTS OF TRAINING PHONOLOGICAL PRODUCTION</w:t>
    </w:r>
  </w:p>
  <w:p w14:paraId="7A9988F2" w14:textId="77777777" w:rsidR="005178B5" w:rsidRDefault="000B061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200038">
      <w:rPr>
        <w:rFonts w:ascii="Times New Roman" w:eastAsia="Times New Roman" w:hAnsi="Times New Roman" w:cs="Times New Roman"/>
        <w:sz w:val="24"/>
        <w:szCs w:val="24"/>
      </w:rPr>
      <w:fldChar w:fldCharType="separate"/>
    </w:r>
    <w:r w:rsidR="00200038">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BB0E" w14:textId="77777777" w:rsidR="005178B5" w:rsidRDefault="005178B5"/>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a Bennett">
    <w15:presenceInfo w15:providerId="Windows Live" w15:userId="6a270c5fe5f7f4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178B5"/>
    <w:rsid w:val="00066062"/>
    <w:rsid w:val="000B061A"/>
    <w:rsid w:val="001A6B56"/>
    <w:rsid w:val="00200038"/>
    <w:rsid w:val="002A168D"/>
    <w:rsid w:val="00424F22"/>
    <w:rsid w:val="00454AF8"/>
    <w:rsid w:val="005178B5"/>
    <w:rsid w:val="00551904"/>
    <w:rsid w:val="00732C1D"/>
    <w:rsid w:val="00915DE5"/>
    <w:rsid w:val="00A41A86"/>
    <w:rsid w:val="00A85023"/>
    <w:rsid w:val="00AA3D1D"/>
    <w:rsid w:val="00AD5098"/>
    <w:rsid w:val="00B53B44"/>
    <w:rsid w:val="00C320F3"/>
    <w:rsid w:val="00D855E2"/>
    <w:rsid w:val="00E63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FC78C5"/>
  <w15:docId w15:val="{7E593509-A262-C947-85EA-87E5CAEB0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sz w:val="24"/>
      <w:szCs w:val="24"/>
    </w:rPr>
    <w:tblPr>
      <w:tblStyleRowBandSize w:val="1"/>
      <w:tblStyleColBandSize w:val="1"/>
    </w:tblPr>
  </w:style>
  <w:style w:type="table" w:customStyle="1" w:styleId="a0">
    <w:basedOn w:val="TableNormal"/>
    <w:pPr>
      <w:spacing w:line="240" w:lineRule="auto"/>
    </w:pPr>
    <w:rPr>
      <w:sz w:val="24"/>
      <w:szCs w:val="24"/>
    </w:rPr>
    <w:tblPr>
      <w:tblStyleRowBandSize w:val="1"/>
      <w:tblStyleColBandSize w:val="1"/>
    </w:tblPr>
  </w:style>
  <w:style w:type="table" w:customStyle="1" w:styleId="a1">
    <w:basedOn w:val="TableNormal"/>
    <w:pPr>
      <w:spacing w:line="240" w:lineRule="auto"/>
    </w:pPr>
    <w:rPr>
      <w:sz w:val="24"/>
      <w:szCs w:val="24"/>
    </w:rPr>
    <w:tblPr>
      <w:tblStyleRowBandSize w:val="1"/>
      <w:tblStyleColBandSize w:val="1"/>
    </w:tblPr>
  </w:style>
  <w:style w:type="character" w:styleId="CommentReference">
    <w:name w:val="annotation reference"/>
    <w:basedOn w:val="DefaultParagraphFont"/>
    <w:uiPriority w:val="99"/>
    <w:semiHidden/>
    <w:unhideWhenUsed/>
    <w:rsid w:val="00200038"/>
    <w:rPr>
      <w:sz w:val="16"/>
      <w:szCs w:val="16"/>
    </w:rPr>
  </w:style>
  <w:style w:type="paragraph" w:styleId="CommentText">
    <w:name w:val="annotation text"/>
    <w:basedOn w:val="Normal"/>
    <w:link w:val="CommentTextChar"/>
    <w:uiPriority w:val="99"/>
    <w:semiHidden/>
    <w:unhideWhenUsed/>
    <w:rsid w:val="00200038"/>
    <w:pPr>
      <w:spacing w:line="240" w:lineRule="auto"/>
    </w:pPr>
    <w:rPr>
      <w:sz w:val="20"/>
      <w:szCs w:val="20"/>
    </w:rPr>
  </w:style>
  <w:style w:type="character" w:customStyle="1" w:styleId="CommentTextChar">
    <w:name w:val="Comment Text Char"/>
    <w:basedOn w:val="DefaultParagraphFont"/>
    <w:link w:val="CommentText"/>
    <w:uiPriority w:val="99"/>
    <w:semiHidden/>
    <w:rsid w:val="00200038"/>
    <w:rPr>
      <w:sz w:val="20"/>
      <w:szCs w:val="20"/>
    </w:rPr>
  </w:style>
  <w:style w:type="paragraph" w:styleId="CommentSubject">
    <w:name w:val="annotation subject"/>
    <w:basedOn w:val="CommentText"/>
    <w:next w:val="CommentText"/>
    <w:link w:val="CommentSubjectChar"/>
    <w:uiPriority w:val="99"/>
    <w:semiHidden/>
    <w:unhideWhenUsed/>
    <w:rsid w:val="00200038"/>
    <w:rPr>
      <w:b/>
      <w:bCs/>
    </w:rPr>
  </w:style>
  <w:style w:type="character" w:customStyle="1" w:styleId="CommentSubjectChar">
    <w:name w:val="Comment Subject Char"/>
    <w:basedOn w:val="CommentTextChar"/>
    <w:link w:val="CommentSubject"/>
    <w:uiPriority w:val="99"/>
    <w:semiHidden/>
    <w:rsid w:val="00200038"/>
    <w:rPr>
      <w:b/>
      <w:bCs/>
      <w:sz w:val="20"/>
      <w:szCs w:val="20"/>
    </w:rPr>
  </w:style>
  <w:style w:type="paragraph" w:styleId="BalloonText">
    <w:name w:val="Balloon Text"/>
    <w:basedOn w:val="Normal"/>
    <w:link w:val="BalloonTextChar"/>
    <w:uiPriority w:val="99"/>
    <w:semiHidden/>
    <w:unhideWhenUsed/>
    <w:rsid w:val="00200038"/>
    <w:pPr>
      <w:spacing w:line="240" w:lineRule="auto"/>
    </w:pPr>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200038"/>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3656</Words>
  <Characters>19711</Characters>
  <Application>Microsoft Office Word</Application>
  <DocSecurity>0</DocSecurity>
  <Lines>351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Bennett</cp:lastModifiedBy>
  <cp:revision>16</cp:revision>
  <dcterms:created xsi:type="dcterms:W3CDTF">2018-05-10T21:49:00Z</dcterms:created>
  <dcterms:modified xsi:type="dcterms:W3CDTF">2018-05-10T22:07:00Z</dcterms:modified>
</cp:coreProperties>
</file>